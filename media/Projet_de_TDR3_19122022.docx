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556"/>
        <w:tblW w:w="5677" w:type="pct"/>
        <w:tblBorders>
          <w:bottom w:val="single" w:sz="4" w:space="0" w:color="F79646"/>
          <w:insideH w:val="single" w:sz="4" w:space="0" w:color="F79646"/>
        </w:tblBorders>
        <w:tblCellMar>
          <w:left w:w="70" w:type="dxa"/>
          <w:right w:w="70" w:type="dxa"/>
        </w:tblCellMar>
        <w:tblLook w:val="04A0" w:firstRow="1" w:lastRow="0" w:firstColumn="1" w:lastColumn="0" w:noHBand="0" w:noVBand="1"/>
      </w:tblPr>
      <w:tblGrid>
        <w:gridCol w:w="4830"/>
        <w:gridCol w:w="2439"/>
        <w:gridCol w:w="4377"/>
      </w:tblGrid>
      <w:tr w:rsidR="006A5F7C" w:rsidRPr="006A5F7C" w14:paraId="13CB0D10" w14:textId="77777777" w:rsidTr="00636515">
        <w:trPr>
          <w:trHeight w:val="1983"/>
        </w:trPr>
        <w:tc>
          <w:tcPr>
            <w:tcW w:w="2074" w:type="pct"/>
          </w:tcPr>
          <w:p w14:paraId="6F64C7AA" w14:textId="6E368482" w:rsidR="006A5F7C" w:rsidRPr="00F6091A" w:rsidRDefault="006A5F7C" w:rsidP="00417299">
            <w:pPr>
              <w:jc w:val="center"/>
              <w:rPr>
                <w:rFonts w:ascii="Arial" w:hAnsi="Arial" w:cs="Arial"/>
                <w:b/>
                <w:sz w:val="16"/>
                <w:szCs w:val="12"/>
              </w:rPr>
            </w:pPr>
            <w:r w:rsidRPr="00F6091A">
              <w:rPr>
                <w:rFonts w:ascii="Arial" w:hAnsi="Arial" w:cs="Arial"/>
                <w:b/>
                <w:sz w:val="16"/>
                <w:szCs w:val="12"/>
              </w:rPr>
              <w:t>REPUBLIQUE DU CAMEROUN</w:t>
            </w:r>
          </w:p>
          <w:p w14:paraId="084CC650" w14:textId="77777777" w:rsidR="006A5F7C" w:rsidRPr="00F6091A" w:rsidRDefault="006A5F7C" w:rsidP="00417299">
            <w:pPr>
              <w:jc w:val="center"/>
              <w:rPr>
                <w:rFonts w:ascii="Arial" w:hAnsi="Arial" w:cs="Arial"/>
                <w:b/>
                <w:i/>
                <w:sz w:val="16"/>
                <w:szCs w:val="12"/>
              </w:rPr>
            </w:pPr>
            <w:r w:rsidRPr="00F6091A">
              <w:rPr>
                <w:rFonts w:ascii="Arial" w:hAnsi="Arial" w:cs="Arial"/>
                <w:b/>
                <w:i/>
                <w:sz w:val="16"/>
                <w:szCs w:val="12"/>
              </w:rPr>
              <w:t>Paix - Travail - Patrie</w:t>
            </w:r>
          </w:p>
          <w:p w14:paraId="0460A0CA" w14:textId="77777777" w:rsidR="006A5F7C" w:rsidRPr="00F6091A" w:rsidRDefault="006A5F7C" w:rsidP="00417299">
            <w:pPr>
              <w:jc w:val="center"/>
              <w:rPr>
                <w:rFonts w:ascii="Arial" w:hAnsi="Arial" w:cs="Arial"/>
                <w:b/>
                <w:sz w:val="16"/>
                <w:szCs w:val="12"/>
              </w:rPr>
            </w:pPr>
            <w:r w:rsidRPr="00F6091A">
              <w:rPr>
                <w:rFonts w:ascii="Arial" w:hAnsi="Arial" w:cs="Arial"/>
                <w:b/>
                <w:sz w:val="16"/>
                <w:szCs w:val="12"/>
              </w:rPr>
              <w:t>------------</w:t>
            </w:r>
          </w:p>
          <w:p w14:paraId="0A0521EE" w14:textId="77777777" w:rsidR="006A5F7C" w:rsidRPr="00F6091A" w:rsidRDefault="006A5F7C" w:rsidP="00417299">
            <w:pPr>
              <w:jc w:val="center"/>
              <w:rPr>
                <w:rFonts w:ascii="Arial" w:hAnsi="Arial" w:cs="Arial"/>
                <w:b/>
                <w:sz w:val="16"/>
                <w:szCs w:val="12"/>
              </w:rPr>
            </w:pPr>
            <w:r w:rsidRPr="00F6091A">
              <w:rPr>
                <w:rFonts w:ascii="Arial" w:hAnsi="Arial" w:cs="Arial"/>
                <w:b/>
                <w:sz w:val="16"/>
                <w:szCs w:val="12"/>
              </w:rPr>
              <w:t xml:space="preserve">COOPERATION </w:t>
            </w:r>
          </w:p>
          <w:p w14:paraId="01F351F3" w14:textId="77777777" w:rsidR="006A5F7C" w:rsidRPr="00F6091A" w:rsidRDefault="006A5F7C" w:rsidP="00417299">
            <w:pPr>
              <w:jc w:val="center"/>
              <w:rPr>
                <w:rFonts w:ascii="Arial" w:hAnsi="Arial" w:cs="Arial"/>
                <w:b/>
                <w:sz w:val="16"/>
                <w:szCs w:val="12"/>
              </w:rPr>
            </w:pPr>
            <w:r w:rsidRPr="00F6091A">
              <w:rPr>
                <w:rFonts w:ascii="Arial" w:hAnsi="Arial" w:cs="Arial"/>
                <w:b/>
                <w:sz w:val="16"/>
                <w:szCs w:val="12"/>
              </w:rPr>
              <w:t>CAMEROUN-BANQUE MONDIALE</w:t>
            </w:r>
          </w:p>
          <w:p w14:paraId="6E9B8A60" w14:textId="77777777" w:rsidR="006A5F7C" w:rsidRPr="00F6091A" w:rsidRDefault="006A5F7C" w:rsidP="00417299">
            <w:pPr>
              <w:jc w:val="center"/>
              <w:rPr>
                <w:rFonts w:ascii="Arial" w:hAnsi="Arial" w:cs="Arial"/>
                <w:b/>
                <w:sz w:val="16"/>
                <w:szCs w:val="12"/>
              </w:rPr>
            </w:pPr>
            <w:r w:rsidRPr="00F6091A">
              <w:rPr>
                <w:rFonts w:ascii="Arial" w:hAnsi="Arial" w:cs="Arial"/>
                <w:b/>
                <w:sz w:val="16"/>
                <w:szCs w:val="12"/>
              </w:rPr>
              <w:t>-------------</w:t>
            </w:r>
          </w:p>
          <w:p w14:paraId="6018806F" w14:textId="77777777" w:rsidR="006A5F7C" w:rsidRPr="00F6091A" w:rsidRDefault="006A5F7C" w:rsidP="00417299">
            <w:pPr>
              <w:jc w:val="center"/>
              <w:rPr>
                <w:rFonts w:ascii="Arial" w:hAnsi="Arial" w:cs="Arial"/>
                <w:b/>
                <w:sz w:val="16"/>
                <w:szCs w:val="12"/>
              </w:rPr>
            </w:pPr>
            <w:r w:rsidRPr="00F6091A">
              <w:rPr>
                <w:rFonts w:ascii="Arial" w:hAnsi="Arial" w:cs="Arial"/>
                <w:b/>
                <w:sz w:val="16"/>
                <w:szCs w:val="12"/>
              </w:rPr>
              <w:t>MINISTERE DE LA SANTE PUBLIQUE</w:t>
            </w:r>
          </w:p>
          <w:p w14:paraId="270400F6" w14:textId="77777777" w:rsidR="006A5F7C" w:rsidRPr="00F6091A" w:rsidRDefault="006A5F7C" w:rsidP="00417299">
            <w:pPr>
              <w:jc w:val="center"/>
              <w:rPr>
                <w:rFonts w:ascii="Arial" w:hAnsi="Arial" w:cs="Arial"/>
                <w:b/>
                <w:sz w:val="16"/>
                <w:szCs w:val="12"/>
              </w:rPr>
            </w:pPr>
            <w:r w:rsidRPr="00F6091A">
              <w:rPr>
                <w:rFonts w:ascii="Arial" w:hAnsi="Arial" w:cs="Arial"/>
                <w:b/>
                <w:sz w:val="16"/>
                <w:szCs w:val="12"/>
              </w:rPr>
              <w:t>-------------</w:t>
            </w:r>
          </w:p>
          <w:p w14:paraId="5FA5A0A7" w14:textId="77777777" w:rsidR="006A5F7C" w:rsidRPr="00F6091A" w:rsidRDefault="006A5F7C" w:rsidP="00417299">
            <w:pPr>
              <w:jc w:val="center"/>
              <w:rPr>
                <w:rFonts w:ascii="Arial" w:hAnsi="Arial" w:cs="Arial"/>
                <w:b/>
                <w:sz w:val="16"/>
                <w:szCs w:val="12"/>
              </w:rPr>
            </w:pPr>
            <w:r w:rsidRPr="00F6091A">
              <w:rPr>
                <w:rFonts w:ascii="Arial" w:hAnsi="Arial" w:cs="Arial"/>
                <w:b/>
                <w:sz w:val="16"/>
                <w:szCs w:val="12"/>
              </w:rPr>
              <w:t>SECRETARIAT GENERAL</w:t>
            </w:r>
          </w:p>
          <w:p w14:paraId="701104DA" w14:textId="77777777" w:rsidR="006A5F7C" w:rsidRPr="00F6091A" w:rsidRDefault="006A5F7C" w:rsidP="00417299">
            <w:pPr>
              <w:jc w:val="center"/>
              <w:rPr>
                <w:rFonts w:ascii="Arial" w:hAnsi="Arial" w:cs="Arial"/>
                <w:b/>
                <w:sz w:val="16"/>
                <w:szCs w:val="12"/>
              </w:rPr>
            </w:pPr>
            <w:r w:rsidRPr="00F6091A">
              <w:rPr>
                <w:rFonts w:ascii="Arial" w:hAnsi="Arial" w:cs="Arial"/>
                <w:b/>
                <w:sz w:val="16"/>
                <w:szCs w:val="12"/>
              </w:rPr>
              <w:t>------------</w:t>
            </w:r>
          </w:p>
          <w:p w14:paraId="5B000DEE" w14:textId="4C992033" w:rsidR="006A5F7C" w:rsidRPr="00F6091A" w:rsidRDefault="00B23088" w:rsidP="00D5537E">
            <w:pPr>
              <w:jc w:val="center"/>
              <w:rPr>
                <w:rFonts w:ascii="Arial" w:hAnsi="Arial" w:cs="Arial"/>
                <w:b/>
                <w:sz w:val="16"/>
                <w:szCs w:val="12"/>
              </w:rPr>
            </w:pPr>
            <w:r w:rsidRPr="00F6091A">
              <w:rPr>
                <w:rFonts w:ascii="Arial" w:hAnsi="Arial" w:cs="Arial"/>
                <w:b/>
                <w:sz w:val="16"/>
                <w:szCs w:val="12"/>
              </w:rPr>
              <w:t>DIVISION DES ETUDES ET DES PROJETS</w:t>
            </w:r>
          </w:p>
        </w:tc>
        <w:tc>
          <w:tcPr>
            <w:tcW w:w="1047" w:type="pct"/>
          </w:tcPr>
          <w:p w14:paraId="2C233DE7" w14:textId="5C49B553" w:rsidR="006A5F7C" w:rsidRPr="00F6091A" w:rsidRDefault="006A5F7C" w:rsidP="00417299">
            <w:pPr>
              <w:tabs>
                <w:tab w:val="left" w:pos="701"/>
              </w:tabs>
              <w:ind w:right="-631"/>
              <w:rPr>
                <w:rFonts w:ascii="Arial" w:hAnsi="Arial" w:cs="Arial"/>
                <w:b/>
                <w:sz w:val="16"/>
                <w:szCs w:val="12"/>
              </w:rPr>
            </w:pPr>
          </w:p>
        </w:tc>
        <w:tc>
          <w:tcPr>
            <w:tcW w:w="1879" w:type="pct"/>
          </w:tcPr>
          <w:p w14:paraId="5F0A839C" w14:textId="4C6639CC" w:rsidR="006A5F7C" w:rsidRPr="00F6091A" w:rsidRDefault="006A5F7C" w:rsidP="00417299">
            <w:pPr>
              <w:jc w:val="center"/>
              <w:rPr>
                <w:rFonts w:ascii="Arial" w:hAnsi="Arial" w:cs="Arial"/>
                <w:b/>
                <w:sz w:val="16"/>
                <w:szCs w:val="12"/>
                <w:lang w:val="en-GB"/>
              </w:rPr>
            </w:pPr>
            <w:r w:rsidRPr="00F6091A">
              <w:rPr>
                <w:rFonts w:ascii="Arial" w:hAnsi="Arial" w:cs="Arial"/>
                <w:b/>
                <w:sz w:val="16"/>
                <w:szCs w:val="12"/>
                <w:lang w:val="en-GB"/>
              </w:rPr>
              <w:t>REPUBLIC OF CAMEROON</w:t>
            </w:r>
          </w:p>
          <w:p w14:paraId="3167D675" w14:textId="40836D0B" w:rsidR="006A5F7C" w:rsidRPr="00F6091A" w:rsidRDefault="006A5F7C" w:rsidP="00417299">
            <w:pPr>
              <w:tabs>
                <w:tab w:val="left" w:pos="2765"/>
              </w:tabs>
              <w:jc w:val="center"/>
              <w:rPr>
                <w:rFonts w:ascii="Arial" w:hAnsi="Arial" w:cs="Arial"/>
                <w:b/>
                <w:i/>
                <w:sz w:val="16"/>
                <w:szCs w:val="12"/>
                <w:lang w:val="en-GB"/>
              </w:rPr>
            </w:pPr>
            <w:r w:rsidRPr="00F6091A">
              <w:rPr>
                <w:rFonts w:ascii="Arial" w:hAnsi="Arial" w:cs="Arial"/>
                <w:b/>
                <w:i/>
                <w:sz w:val="16"/>
                <w:szCs w:val="12"/>
                <w:lang w:val="en-GB"/>
              </w:rPr>
              <w:t>Peace - Work - Fatherland</w:t>
            </w:r>
          </w:p>
          <w:p w14:paraId="779B17B9" w14:textId="77777777" w:rsidR="006A5F7C" w:rsidRPr="00F6091A" w:rsidRDefault="006A5F7C" w:rsidP="00417299">
            <w:pPr>
              <w:jc w:val="center"/>
              <w:rPr>
                <w:rFonts w:ascii="Arial" w:hAnsi="Arial" w:cs="Arial"/>
                <w:b/>
                <w:sz w:val="16"/>
                <w:szCs w:val="12"/>
                <w:lang w:val="en-GB"/>
              </w:rPr>
            </w:pPr>
            <w:r w:rsidRPr="00F6091A">
              <w:rPr>
                <w:rFonts w:ascii="Arial" w:hAnsi="Arial" w:cs="Arial"/>
                <w:b/>
                <w:sz w:val="16"/>
                <w:szCs w:val="12"/>
                <w:lang w:val="en-GB"/>
              </w:rPr>
              <w:t>------------</w:t>
            </w:r>
          </w:p>
          <w:p w14:paraId="13EA1084" w14:textId="77777777" w:rsidR="006A5F7C" w:rsidRPr="00F6091A" w:rsidRDefault="006A5F7C" w:rsidP="00417299">
            <w:pPr>
              <w:jc w:val="center"/>
              <w:rPr>
                <w:rFonts w:ascii="Arial" w:hAnsi="Arial" w:cs="Arial"/>
                <w:b/>
                <w:sz w:val="16"/>
                <w:szCs w:val="12"/>
                <w:lang w:val="en-GB"/>
              </w:rPr>
            </w:pPr>
            <w:r w:rsidRPr="00F6091A">
              <w:rPr>
                <w:rFonts w:ascii="Arial" w:hAnsi="Arial" w:cs="Arial"/>
                <w:b/>
                <w:sz w:val="16"/>
                <w:szCs w:val="12"/>
                <w:lang w:val="en-GB"/>
              </w:rPr>
              <w:t xml:space="preserve">CAMEROON-WORLD BANK </w:t>
            </w:r>
          </w:p>
          <w:p w14:paraId="1588589F" w14:textId="77777777" w:rsidR="006A5F7C" w:rsidRPr="00F6091A" w:rsidRDefault="006A5F7C" w:rsidP="00417299">
            <w:pPr>
              <w:jc w:val="center"/>
              <w:rPr>
                <w:rFonts w:ascii="Arial" w:hAnsi="Arial" w:cs="Arial"/>
                <w:b/>
                <w:sz w:val="16"/>
                <w:szCs w:val="12"/>
                <w:lang w:val="en-GB"/>
              </w:rPr>
            </w:pPr>
            <w:r w:rsidRPr="00F6091A">
              <w:rPr>
                <w:rFonts w:ascii="Arial" w:hAnsi="Arial" w:cs="Arial"/>
                <w:b/>
                <w:sz w:val="16"/>
                <w:szCs w:val="12"/>
                <w:lang w:val="en-GB"/>
              </w:rPr>
              <w:t>COOPERATION</w:t>
            </w:r>
          </w:p>
          <w:p w14:paraId="2ABC75E0" w14:textId="77777777" w:rsidR="006A5F7C" w:rsidRPr="00F6091A" w:rsidRDefault="006A5F7C" w:rsidP="00417299">
            <w:pPr>
              <w:jc w:val="center"/>
              <w:rPr>
                <w:rFonts w:ascii="Arial" w:hAnsi="Arial" w:cs="Arial"/>
                <w:b/>
                <w:sz w:val="16"/>
                <w:szCs w:val="12"/>
                <w:lang w:val="en-GB"/>
              </w:rPr>
            </w:pPr>
            <w:r w:rsidRPr="00F6091A">
              <w:rPr>
                <w:rFonts w:ascii="Arial" w:hAnsi="Arial" w:cs="Arial"/>
                <w:b/>
                <w:sz w:val="16"/>
                <w:szCs w:val="12"/>
                <w:lang w:val="en-GB"/>
              </w:rPr>
              <w:t>-----------</w:t>
            </w:r>
          </w:p>
          <w:p w14:paraId="1B02C900" w14:textId="77777777" w:rsidR="006A5F7C" w:rsidRPr="00F6091A" w:rsidRDefault="006A5F7C" w:rsidP="00417299">
            <w:pPr>
              <w:jc w:val="center"/>
              <w:rPr>
                <w:rFonts w:ascii="Arial" w:hAnsi="Arial" w:cs="Arial"/>
                <w:b/>
                <w:sz w:val="16"/>
                <w:szCs w:val="12"/>
                <w:lang w:val="en-GB"/>
              </w:rPr>
            </w:pPr>
            <w:r w:rsidRPr="00F6091A">
              <w:rPr>
                <w:rFonts w:ascii="Arial" w:hAnsi="Arial" w:cs="Arial"/>
                <w:b/>
                <w:sz w:val="16"/>
                <w:szCs w:val="12"/>
                <w:lang w:val="en-GB"/>
              </w:rPr>
              <w:t>MINISTRY OF PUBLIC HEALTH</w:t>
            </w:r>
          </w:p>
          <w:p w14:paraId="54E5C86F" w14:textId="77777777" w:rsidR="006A5F7C" w:rsidRPr="00F6091A" w:rsidRDefault="006A5F7C" w:rsidP="00417299">
            <w:pPr>
              <w:jc w:val="center"/>
              <w:rPr>
                <w:rFonts w:ascii="Arial" w:hAnsi="Arial" w:cs="Arial"/>
                <w:b/>
                <w:sz w:val="16"/>
                <w:szCs w:val="12"/>
                <w:lang w:val="en-US"/>
              </w:rPr>
            </w:pPr>
            <w:r w:rsidRPr="00F6091A">
              <w:rPr>
                <w:rFonts w:ascii="Arial" w:hAnsi="Arial" w:cs="Arial"/>
                <w:b/>
                <w:sz w:val="16"/>
                <w:szCs w:val="12"/>
                <w:lang w:val="en-US"/>
              </w:rPr>
              <w:t>---------</w:t>
            </w:r>
          </w:p>
          <w:p w14:paraId="0E473673" w14:textId="77777777" w:rsidR="006A5F7C" w:rsidRPr="00F6091A" w:rsidRDefault="006A5F7C" w:rsidP="00417299">
            <w:pPr>
              <w:jc w:val="center"/>
              <w:rPr>
                <w:rFonts w:ascii="Arial" w:hAnsi="Arial" w:cs="Arial"/>
                <w:b/>
                <w:sz w:val="16"/>
                <w:szCs w:val="12"/>
                <w:lang w:val="en-US"/>
              </w:rPr>
            </w:pPr>
            <w:r w:rsidRPr="00F6091A">
              <w:rPr>
                <w:rFonts w:ascii="Arial" w:hAnsi="Arial" w:cs="Arial"/>
                <w:b/>
                <w:sz w:val="16"/>
                <w:szCs w:val="12"/>
                <w:lang w:val="en-US"/>
              </w:rPr>
              <w:t>GENERAL SECRETARIAT</w:t>
            </w:r>
          </w:p>
          <w:p w14:paraId="5D00915F" w14:textId="77777777" w:rsidR="006A5F7C" w:rsidRPr="00F6091A" w:rsidRDefault="006A5F7C" w:rsidP="00417299">
            <w:pPr>
              <w:jc w:val="center"/>
              <w:rPr>
                <w:rFonts w:ascii="Arial" w:hAnsi="Arial" w:cs="Arial"/>
                <w:b/>
                <w:sz w:val="16"/>
                <w:szCs w:val="12"/>
                <w:lang w:val="en-US"/>
              </w:rPr>
            </w:pPr>
            <w:r w:rsidRPr="00F6091A">
              <w:rPr>
                <w:rFonts w:ascii="Arial" w:hAnsi="Arial" w:cs="Arial"/>
                <w:b/>
                <w:sz w:val="16"/>
                <w:szCs w:val="12"/>
                <w:lang w:val="en-US"/>
              </w:rPr>
              <w:t>--------------</w:t>
            </w:r>
          </w:p>
          <w:p w14:paraId="79D5E12B" w14:textId="66F9FB35" w:rsidR="006A5F7C" w:rsidRPr="00F6091A" w:rsidRDefault="00E27FEA" w:rsidP="00417299">
            <w:pPr>
              <w:jc w:val="center"/>
              <w:rPr>
                <w:rFonts w:ascii="Arial" w:hAnsi="Arial" w:cs="Arial"/>
                <w:b/>
                <w:sz w:val="16"/>
                <w:szCs w:val="12"/>
                <w:lang w:val="en-GB"/>
              </w:rPr>
            </w:pPr>
            <w:r w:rsidRPr="00F6091A">
              <w:rPr>
                <w:rFonts w:ascii="Arial" w:hAnsi="Arial" w:cs="Arial"/>
                <w:b/>
                <w:sz w:val="16"/>
                <w:szCs w:val="12"/>
                <w:lang w:val="en-GB"/>
              </w:rPr>
              <w:t>STUDIES AND PROJECTS DIVISION</w:t>
            </w:r>
          </w:p>
          <w:p w14:paraId="1D2C31E6" w14:textId="77777777" w:rsidR="006A5F7C" w:rsidRPr="00F6091A" w:rsidRDefault="006A5F7C" w:rsidP="00417299">
            <w:pPr>
              <w:jc w:val="center"/>
              <w:rPr>
                <w:rFonts w:ascii="Arial" w:hAnsi="Arial" w:cs="Arial"/>
                <w:b/>
                <w:sz w:val="16"/>
                <w:szCs w:val="12"/>
                <w:lang w:val="en-GB"/>
              </w:rPr>
            </w:pPr>
            <w:r w:rsidRPr="00F6091A">
              <w:rPr>
                <w:rFonts w:ascii="Arial" w:hAnsi="Arial" w:cs="Arial"/>
                <w:b/>
                <w:sz w:val="16"/>
                <w:szCs w:val="12"/>
                <w:lang w:val="en-GB"/>
              </w:rPr>
              <w:t>-----------</w:t>
            </w:r>
          </w:p>
          <w:p w14:paraId="43830106" w14:textId="2C649B64" w:rsidR="006A5F7C" w:rsidRPr="00F6091A" w:rsidRDefault="006A5F7C" w:rsidP="00417299">
            <w:pPr>
              <w:jc w:val="center"/>
              <w:rPr>
                <w:rFonts w:ascii="Arial" w:hAnsi="Arial" w:cs="Arial"/>
                <w:b/>
                <w:sz w:val="16"/>
                <w:szCs w:val="12"/>
                <w:lang w:val="en-GB"/>
              </w:rPr>
            </w:pPr>
          </w:p>
        </w:tc>
      </w:tr>
    </w:tbl>
    <w:p w14:paraId="5070F982" w14:textId="263C399F" w:rsidR="00780526" w:rsidRDefault="0007503C" w:rsidP="006E138A">
      <w:pPr>
        <w:rPr>
          <w:rFonts w:ascii="Arial" w:hAnsi="Arial" w:cs="Arial"/>
          <w:sz w:val="20"/>
          <w:szCs w:val="20"/>
        </w:rPr>
      </w:pPr>
      <w:r w:rsidRPr="006A5F7C">
        <w:rPr>
          <w:rFonts w:ascii="Arial" w:hAnsi="Arial" w:cs="Arial"/>
          <w:sz w:val="20"/>
          <w:szCs w:val="20"/>
        </w:rPr>
        <w:t>N°______________/FT/MINSANTE/SG/</w:t>
      </w:r>
      <w:r w:rsidR="00B23088">
        <w:rPr>
          <w:rFonts w:ascii="Arial" w:hAnsi="Arial" w:cs="Arial"/>
          <w:sz w:val="20"/>
          <w:szCs w:val="20"/>
        </w:rPr>
        <w:t>DEP</w:t>
      </w:r>
      <w:r w:rsidR="00AA4781" w:rsidRPr="006A5F7C">
        <w:rPr>
          <w:rFonts w:ascii="Arial" w:hAnsi="Arial" w:cs="Arial"/>
          <w:sz w:val="20"/>
          <w:szCs w:val="20"/>
        </w:rPr>
        <w:t xml:space="preserve"> </w:t>
      </w:r>
      <w:r w:rsidR="00F6091A">
        <w:rPr>
          <w:rFonts w:ascii="Arial" w:hAnsi="Arial" w:cs="Arial"/>
          <w:sz w:val="20"/>
          <w:szCs w:val="20"/>
        </w:rPr>
        <w:t>/CPP/CEA3</w:t>
      </w:r>
    </w:p>
    <w:p w14:paraId="6F7B5A35" w14:textId="77777777" w:rsidR="00F6091A" w:rsidRPr="006A5F7C" w:rsidRDefault="00F6091A" w:rsidP="006E138A">
      <w:pPr>
        <w:rPr>
          <w:rFonts w:ascii="Arial" w:hAnsi="Arial" w:cs="Arial"/>
          <w:sz w:val="22"/>
          <w:szCs w:val="20"/>
        </w:rPr>
      </w:pPr>
    </w:p>
    <w:p w14:paraId="03033933" w14:textId="77777777" w:rsidR="0007503C" w:rsidRPr="006A5F7C" w:rsidRDefault="0007503C" w:rsidP="007B22AF">
      <w:pPr>
        <w:pBdr>
          <w:top w:val="single" w:sz="4" w:space="1" w:color="auto"/>
          <w:left w:val="single" w:sz="4" w:space="4" w:color="auto"/>
          <w:bottom w:val="single" w:sz="4" w:space="1" w:color="auto"/>
          <w:right w:val="single" w:sz="4" w:space="4" w:color="auto"/>
        </w:pBdr>
        <w:shd w:val="clear" w:color="auto" w:fill="DEEAF6" w:themeFill="accent5" w:themeFillTint="33"/>
        <w:jc w:val="center"/>
        <w:rPr>
          <w:rFonts w:ascii="Arial" w:hAnsi="Arial" w:cs="Arial"/>
          <w:b/>
          <w:sz w:val="40"/>
          <w:szCs w:val="28"/>
        </w:rPr>
      </w:pPr>
      <w:r w:rsidRPr="006A5F7C">
        <w:rPr>
          <w:rFonts w:ascii="Arial" w:hAnsi="Arial" w:cs="Arial"/>
          <w:b/>
          <w:sz w:val="40"/>
          <w:szCs w:val="28"/>
        </w:rPr>
        <w:t xml:space="preserve">FICHE TECHNIQUE </w:t>
      </w:r>
    </w:p>
    <w:p w14:paraId="2DB609A2" w14:textId="77777777" w:rsidR="00F942B5" w:rsidRPr="006A5F7C" w:rsidRDefault="00F942B5" w:rsidP="007B22AF">
      <w:pPr>
        <w:pBdr>
          <w:top w:val="single" w:sz="4" w:space="1" w:color="auto"/>
          <w:left w:val="single" w:sz="4" w:space="4" w:color="auto"/>
          <w:bottom w:val="single" w:sz="4" w:space="1" w:color="auto"/>
          <w:right w:val="single" w:sz="4" w:space="4" w:color="auto"/>
        </w:pBdr>
        <w:shd w:val="clear" w:color="auto" w:fill="DEEAF6" w:themeFill="accent5" w:themeFillTint="33"/>
        <w:jc w:val="center"/>
        <w:rPr>
          <w:rFonts w:ascii="Arial" w:hAnsi="Arial" w:cs="Arial"/>
          <w:b/>
          <w:sz w:val="20"/>
          <w:szCs w:val="28"/>
        </w:rPr>
      </w:pPr>
    </w:p>
    <w:p w14:paraId="3B9C56DC" w14:textId="1A85E5CA" w:rsidR="0007503C" w:rsidRPr="007B22AF" w:rsidRDefault="00B23088" w:rsidP="007B22AF">
      <w:pPr>
        <w:pBdr>
          <w:top w:val="single" w:sz="4" w:space="1" w:color="auto"/>
          <w:left w:val="single" w:sz="4" w:space="4" w:color="auto"/>
          <w:bottom w:val="single" w:sz="4" w:space="1" w:color="auto"/>
          <w:right w:val="single" w:sz="4" w:space="4" w:color="auto"/>
        </w:pBdr>
        <w:shd w:val="clear" w:color="auto" w:fill="DEEAF6" w:themeFill="accent5" w:themeFillTint="33"/>
        <w:spacing w:line="276" w:lineRule="auto"/>
        <w:jc w:val="center"/>
        <w:rPr>
          <w:b/>
          <w:sz w:val="28"/>
          <w:szCs w:val="26"/>
        </w:rPr>
      </w:pPr>
      <w:r>
        <w:rPr>
          <w:b/>
          <w:sz w:val="28"/>
          <w:szCs w:val="26"/>
        </w:rPr>
        <w:t>ATELIER D’ELABORATION DU CAHIER DES CHARGES OPERATIONNEL DES DIFFERENTS ACTEURS IMPLIQUES DANS LE DEMARRAGE DE LA COUVERTURE SANTE UNIVERSELLE</w:t>
      </w:r>
    </w:p>
    <w:p w14:paraId="77BCF994" w14:textId="77777777" w:rsidR="006A5F7C" w:rsidRPr="006A5F7C" w:rsidRDefault="006A5F7C" w:rsidP="007B22AF">
      <w:pPr>
        <w:pBdr>
          <w:top w:val="single" w:sz="4" w:space="1" w:color="auto"/>
          <w:left w:val="single" w:sz="4" w:space="4" w:color="auto"/>
          <w:bottom w:val="single" w:sz="4" w:space="1" w:color="auto"/>
          <w:right w:val="single" w:sz="4" w:space="4" w:color="auto"/>
        </w:pBdr>
        <w:shd w:val="clear" w:color="auto" w:fill="DEEAF6" w:themeFill="accent5" w:themeFillTint="33"/>
        <w:jc w:val="center"/>
        <w:rPr>
          <w:rFonts w:ascii="Arial" w:hAnsi="Arial" w:cs="Arial"/>
          <w:b/>
          <w:sz w:val="22"/>
          <w:szCs w:val="26"/>
        </w:rPr>
      </w:pPr>
    </w:p>
    <w:p w14:paraId="7DFB747D" w14:textId="77777777" w:rsidR="0007503C" w:rsidRPr="00EB0DB0" w:rsidRDefault="0007503C" w:rsidP="006E138A">
      <w:pPr>
        <w:rPr>
          <w:b/>
          <w:sz w:val="18"/>
          <w:szCs w:val="26"/>
        </w:rPr>
      </w:pPr>
    </w:p>
    <w:p w14:paraId="32B0E622" w14:textId="15F1DB48" w:rsidR="006E138A" w:rsidRDefault="006E138A" w:rsidP="006E138A">
      <w:pPr>
        <w:rPr>
          <w:b/>
          <w:sz w:val="32"/>
          <w:szCs w:val="26"/>
        </w:rPr>
      </w:pPr>
      <w:r w:rsidRPr="00636515">
        <w:rPr>
          <w:b/>
          <w:sz w:val="32"/>
          <w:szCs w:val="26"/>
        </w:rPr>
        <w:t>I- Contexte</w:t>
      </w:r>
      <w:r w:rsidR="004702A7" w:rsidRPr="00636515">
        <w:rPr>
          <w:b/>
          <w:sz w:val="32"/>
          <w:szCs w:val="26"/>
        </w:rPr>
        <w:t xml:space="preserve"> et justification</w:t>
      </w:r>
    </w:p>
    <w:p w14:paraId="4C4F14C7" w14:textId="77777777" w:rsidR="00731254" w:rsidRPr="00EB0DB0" w:rsidRDefault="00731254" w:rsidP="006E138A">
      <w:pPr>
        <w:rPr>
          <w:b/>
          <w:sz w:val="16"/>
          <w:szCs w:val="26"/>
        </w:rPr>
      </w:pPr>
    </w:p>
    <w:p w14:paraId="7AC9946F" w14:textId="45E752CF" w:rsidR="00FF45EF" w:rsidRDefault="00FF45EF" w:rsidP="003D7EF8">
      <w:pPr>
        <w:spacing w:line="360" w:lineRule="auto"/>
        <w:ind w:firstLine="360"/>
        <w:jc w:val="both"/>
        <w:rPr>
          <w:rFonts w:cs="Arial"/>
          <w:sz w:val="26"/>
          <w:szCs w:val="26"/>
        </w:rPr>
      </w:pPr>
      <w:r w:rsidRPr="00374326">
        <w:rPr>
          <w:rFonts w:cs="Arial"/>
          <w:sz w:val="26"/>
          <w:szCs w:val="26"/>
        </w:rPr>
        <w:t>L’Afrique comme tous les autres continents fait face à de nombreux défis parmi lesquels, les défis sanitaires. Dans le cadre de l’atteinte des Objectifs de Développement Durable (ODD), l’un des défis majeurs est de favoriser un meilleur accès pour tous aux soins de santé</w:t>
      </w:r>
      <w:r>
        <w:rPr>
          <w:rFonts w:cs="Arial"/>
          <w:sz w:val="26"/>
          <w:szCs w:val="26"/>
        </w:rPr>
        <w:t xml:space="preserve">. Ainsi, les </w:t>
      </w:r>
      <w:proofErr w:type="gramStart"/>
      <w:r>
        <w:rPr>
          <w:rFonts w:cs="Arial"/>
          <w:sz w:val="26"/>
          <w:szCs w:val="26"/>
        </w:rPr>
        <w:t>nombreux</w:t>
      </w:r>
      <w:proofErr w:type="gramEnd"/>
      <w:r>
        <w:rPr>
          <w:rFonts w:cs="Arial"/>
          <w:sz w:val="26"/>
          <w:szCs w:val="26"/>
        </w:rPr>
        <w:t xml:space="preserve"> débats autour de cette problématique ont découlé sur la mise en place de la </w:t>
      </w:r>
      <w:r w:rsidRPr="00374326">
        <w:rPr>
          <w:rFonts w:cs="Arial"/>
          <w:sz w:val="26"/>
          <w:szCs w:val="26"/>
        </w:rPr>
        <w:t>Couverture Santé Universelle (CSU) dans chaque pays</w:t>
      </w:r>
      <w:r>
        <w:rPr>
          <w:rFonts w:cs="Arial"/>
          <w:sz w:val="26"/>
          <w:szCs w:val="26"/>
        </w:rPr>
        <w:t>.</w:t>
      </w:r>
    </w:p>
    <w:p w14:paraId="14715097" w14:textId="1B0A4CCE" w:rsidR="003D7EF8" w:rsidRPr="000C3A57" w:rsidRDefault="00FF45EF" w:rsidP="003D7EF8">
      <w:pPr>
        <w:spacing w:line="360" w:lineRule="auto"/>
        <w:ind w:firstLine="360"/>
        <w:jc w:val="both"/>
        <w:rPr>
          <w:sz w:val="28"/>
          <w:szCs w:val="26"/>
        </w:rPr>
      </w:pPr>
      <w:r>
        <w:rPr>
          <w:sz w:val="28"/>
          <w:szCs w:val="26"/>
        </w:rPr>
        <w:t>Notons que l</w:t>
      </w:r>
      <w:r w:rsidR="00731254" w:rsidRPr="000C3A57">
        <w:rPr>
          <w:sz w:val="28"/>
          <w:szCs w:val="26"/>
        </w:rPr>
        <w:t xml:space="preserve">a Couverture Santé Universelle (CSU) est l’un des chantiers concourant directement à la mise en place d’un socle de protection sociale dans un pays. Elle vise à promouvoir l’accès aux soins et services de santé de qualité, sans discrimination aucune afin de protéger les populations y </w:t>
      </w:r>
      <w:r w:rsidR="00BA770D">
        <w:rPr>
          <w:sz w:val="28"/>
          <w:szCs w:val="26"/>
        </w:rPr>
        <w:t xml:space="preserve">compris les plus vulnérables </w:t>
      </w:r>
      <w:r w:rsidR="00731254" w:rsidRPr="000C3A57">
        <w:rPr>
          <w:sz w:val="28"/>
          <w:szCs w:val="26"/>
        </w:rPr>
        <w:t>contre le risque fi</w:t>
      </w:r>
      <w:r w:rsidR="003D7EF8" w:rsidRPr="000C3A57">
        <w:rPr>
          <w:sz w:val="28"/>
          <w:szCs w:val="26"/>
        </w:rPr>
        <w:t xml:space="preserve">nancier. </w:t>
      </w:r>
    </w:p>
    <w:p w14:paraId="16CC9AAC" w14:textId="019E499D" w:rsidR="000E79D2" w:rsidRPr="000C3A57" w:rsidRDefault="00731254" w:rsidP="003D7EF8">
      <w:pPr>
        <w:spacing w:line="360" w:lineRule="auto"/>
        <w:ind w:firstLine="360"/>
        <w:jc w:val="both"/>
        <w:rPr>
          <w:sz w:val="28"/>
          <w:szCs w:val="26"/>
        </w:rPr>
      </w:pPr>
      <w:r w:rsidRPr="000C3A57">
        <w:rPr>
          <w:sz w:val="28"/>
          <w:szCs w:val="26"/>
        </w:rPr>
        <w:t>Au cours des dernières années</w:t>
      </w:r>
      <w:r w:rsidR="004C7064" w:rsidRPr="000C3A57">
        <w:rPr>
          <w:sz w:val="28"/>
          <w:szCs w:val="26"/>
        </w:rPr>
        <w:t xml:space="preserve"> </w:t>
      </w:r>
      <w:r w:rsidRPr="000C3A57">
        <w:rPr>
          <w:sz w:val="28"/>
          <w:szCs w:val="26"/>
        </w:rPr>
        <w:t xml:space="preserve">des travaux préparatoires au démarrage de cette importante activité ont été </w:t>
      </w:r>
      <w:r w:rsidR="00751F02" w:rsidRPr="000C3A57">
        <w:rPr>
          <w:sz w:val="28"/>
          <w:szCs w:val="26"/>
        </w:rPr>
        <w:t>mené</w:t>
      </w:r>
      <w:r w:rsidR="00751F02">
        <w:rPr>
          <w:sz w:val="28"/>
          <w:szCs w:val="26"/>
        </w:rPr>
        <w:t>s</w:t>
      </w:r>
      <w:r w:rsidR="00751F02" w:rsidRPr="000C3A57">
        <w:rPr>
          <w:sz w:val="28"/>
          <w:szCs w:val="26"/>
        </w:rPr>
        <w:t xml:space="preserve"> </w:t>
      </w:r>
      <w:r w:rsidRPr="000C3A57">
        <w:rPr>
          <w:sz w:val="28"/>
          <w:szCs w:val="26"/>
        </w:rPr>
        <w:t xml:space="preserve">par </w:t>
      </w:r>
      <w:r w:rsidR="00CB760A" w:rsidRPr="000C3A57">
        <w:rPr>
          <w:sz w:val="28"/>
          <w:szCs w:val="26"/>
        </w:rPr>
        <w:t>les différentes parties prenantes (MINSANTE, MINFI,</w:t>
      </w:r>
      <w:r w:rsidR="00EB0DB0">
        <w:rPr>
          <w:sz w:val="28"/>
          <w:szCs w:val="26"/>
        </w:rPr>
        <w:t xml:space="preserve"> Société Civile, </w:t>
      </w:r>
      <w:proofErr w:type="gramStart"/>
      <w:r w:rsidR="00EB0DB0">
        <w:rPr>
          <w:sz w:val="28"/>
          <w:szCs w:val="26"/>
        </w:rPr>
        <w:t>partenaires,</w:t>
      </w:r>
      <w:r w:rsidR="00751F02">
        <w:rPr>
          <w:sz w:val="28"/>
          <w:szCs w:val="26"/>
        </w:rPr>
        <w:t>…</w:t>
      </w:r>
      <w:proofErr w:type="gramEnd"/>
      <w:r w:rsidR="00FE0655">
        <w:rPr>
          <w:sz w:val="28"/>
          <w:szCs w:val="26"/>
        </w:rPr>
        <w:t xml:space="preserve">) et </w:t>
      </w:r>
      <w:r w:rsidR="00FE0655" w:rsidRPr="00FE0655">
        <w:rPr>
          <w:sz w:val="28"/>
          <w:szCs w:val="26"/>
        </w:rPr>
        <w:t>un ensemble de postulat</w:t>
      </w:r>
      <w:r w:rsidR="00751F02">
        <w:rPr>
          <w:sz w:val="28"/>
          <w:szCs w:val="26"/>
        </w:rPr>
        <w:t>s</w:t>
      </w:r>
      <w:r w:rsidR="00FE0655" w:rsidRPr="00FE0655">
        <w:rPr>
          <w:sz w:val="28"/>
          <w:szCs w:val="26"/>
        </w:rPr>
        <w:t xml:space="preserve"> de base ont été validé</w:t>
      </w:r>
      <w:r w:rsidR="00C83EFC">
        <w:rPr>
          <w:sz w:val="28"/>
          <w:szCs w:val="26"/>
        </w:rPr>
        <w:t>s</w:t>
      </w:r>
      <w:r w:rsidR="00FE0655" w:rsidRPr="00FE0655">
        <w:rPr>
          <w:sz w:val="28"/>
          <w:szCs w:val="26"/>
        </w:rPr>
        <w:t>. Ces postulats de base adressent les questions de renforcement de l’offre de santé, de l’organisation de la demande de santé, de la gouvernance et du financement du système</w:t>
      </w:r>
      <w:r w:rsidR="00FE0655">
        <w:rPr>
          <w:sz w:val="28"/>
          <w:szCs w:val="26"/>
        </w:rPr>
        <w:t>.</w:t>
      </w:r>
    </w:p>
    <w:p w14:paraId="52FE15E6" w14:textId="71E9CC21" w:rsidR="00D5537E" w:rsidRPr="0089381C" w:rsidRDefault="0089381C" w:rsidP="0089381C">
      <w:pPr>
        <w:spacing w:line="360" w:lineRule="auto"/>
        <w:ind w:firstLine="360"/>
        <w:jc w:val="both"/>
        <w:rPr>
          <w:sz w:val="28"/>
          <w:szCs w:val="26"/>
        </w:rPr>
      </w:pPr>
      <w:r>
        <w:rPr>
          <w:sz w:val="28"/>
          <w:szCs w:val="26"/>
        </w:rPr>
        <w:t>Idéalement, le démarrage effectif de la CSU au Cameroun passe par l’adoption d’une loi qui identifie et définie les modalités de collecte et de mise en commun des ressources en vue de financer le panier des soins arrêté de commun accord avec toutes les parties prenantes.</w:t>
      </w:r>
    </w:p>
    <w:p w14:paraId="516423E7" w14:textId="7657E8BB" w:rsidR="00715390" w:rsidRDefault="00912F87" w:rsidP="00D5537E">
      <w:pPr>
        <w:spacing w:line="360" w:lineRule="auto"/>
        <w:ind w:firstLine="360"/>
        <w:jc w:val="both"/>
        <w:rPr>
          <w:sz w:val="28"/>
          <w:szCs w:val="26"/>
        </w:rPr>
      </w:pPr>
      <w:r>
        <w:rPr>
          <w:sz w:val="28"/>
          <w:szCs w:val="26"/>
        </w:rPr>
        <w:t>Toutefois,</w:t>
      </w:r>
      <w:r w:rsidR="0089381C">
        <w:rPr>
          <w:sz w:val="28"/>
          <w:szCs w:val="26"/>
        </w:rPr>
        <w:t xml:space="preserve"> </w:t>
      </w:r>
      <w:r w:rsidR="00FE0655">
        <w:rPr>
          <w:sz w:val="28"/>
          <w:szCs w:val="26"/>
        </w:rPr>
        <w:t>suite aux orientations stratégique</w:t>
      </w:r>
      <w:r w:rsidR="00751F02">
        <w:rPr>
          <w:sz w:val="28"/>
          <w:szCs w:val="26"/>
        </w:rPr>
        <w:t>s</w:t>
      </w:r>
      <w:r w:rsidR="00FE0655">
        <w:rPr>
          <w:sz w:val="28"/>
          <w:szCs w:val="26"/>
        </w:rPr>
        <w:t xml:space="preserve"> du Premier Ministre</w:t>
      </w:r>
      <w:r w:rsidR="00751F02">
        <w:rPr>
          <w:sz w:val="28"/>
          <w:szCs w:val="26"/>
        </w:rPr>
        <w:t>,</w:t>
      </w:r>
      <w:r w:rsidR="00FE0655">
        <w:rPr>
          <w:sz w:val="28"/>
          <w:szCs w:val="26"/>
        </w:rPr>
        <w:t xml:space="preserve"> Chef du </w:t>
      </w:r>
      <w:r w:rsidR="00751F02">
        <w:rPr>
          <w:sz w:val="28"/>
          <w:szCs w:val="26"/>
        </w:rPr>
        <w:t xml:space="preserve">Gouvernement </w:t>
      </w:r>
      <w:r w:rsidR="0089381C">
        <w:rPr>
          <w:sz w:val="28"/>
          <w:szCs w:val="26"/>
        </w:rPr>
        <w:t xml:space="preserve">à travers les </w:t>
      </w:r>
      <w:r>
        <w:rPr>
          <w:sz w:val="28"/>
          <w:szCs w:val="26"/>
        </w:rPr>
        <w:t>enveloppes budgétaire</w:t>
      </w:r>
      <w:r w:rsidR="00751F02">
        <w:rPr>
          <w:sz w:val="28"/>
          <w:szCs w:val="26"/>
        </w:rPr>
        <w:t>s</w:t>
      </w:r>
      <w:r>
        <w:rPr>
          <w:sz w:val="28"/>
          <w:szCs w:val="26"/>
        </w:rPr>
        <w:t xml:space="preserve"> </w:t>
      </w:r>
      <w:r w:rsidR="0089381C">
        <w:rPr>
          <w:sz w:val="28"/>
          <w:szCs w:val="26"/>
        </w:rPr>
        <w:t xml:space="preserve">allouées, </w:t>
      </w:r>
      <w:r>
        <w:rPr>
          <w:sz w:val="28"/>
          <w:szCs w:val="26"/>
        </w:rPr>
        <w:t xml:space="preserve">le MINSANTE </w:t>
      </w:r>
      <w:r w:rsidR="0089381C">
        <w:rPr>
          <w:sz w:val="28"/>
          <w:szCs w:val="26"/>
        </w:rPr>
        <w:t xml:space="preserve">s’engage à </w:t>
      </w:r>
      <w:r w:rsidR="0089381C">
        <w:rPr>
          <w:sz w:val="28"/>
          <w:szCs w:val="26"/>
        </w:rPr>
        <w:lastRenderedPageBreak/>
        <w:t xml:space="preserve">lancer une phase pilote </w:t>
      </w:r>
      <w:r w:rsidR="00164518">
        <w:rPr>
          <w:sz w:val="28"/>
          <w:szCs w:val="26"/>
        </w:rPr>
        <w:t>avec u</w:t>
      </w:r>
      <w:r w:rsidR="001A3179">
        <w:rPr>
          <w:sz w:val="28"/>
          <w:szCs w:val="26"/>
        </w:rPr>
        <w:t>ne</w:t>
      </w:r>
      <w:r w:rsidR="00164518">
        <w:rPr>
          <w:sz w:val="28"/>
          <w:szCs w:val="26"/>
        </w:rPr>
        <w:t xml:space="preserve"> cible</w:t>
      </w:r>
      <w:r w:rsidR="001A3179">
        <w:rPr>
          <w:sz w:val="28"/>
          <w:szCs w:val="26"/>
        </w:rPr>
        <w:t xml:space="preserve"> rédui</w:t>
      </w:r>
      <w:r w:rsidR="00164518">
        <w:rPr>
          <w:sz w:val="28"/>
          <w:szCs w:val="26"/>
        </w:rPr>
        <w:t>te</w:t>
      </w:r>
      <w:r w:rsidR="001A3179">
        <w:rPr>
          <w:sz w:val="28"/>
          <w:szCs w:val="26"/>
        </w:rPr>
        <w:t xml:space="preserve"> (Femmes enceintes, enfants de 0 à 5 ans, PVVIH,…) </w:t>
      </w:r>
      <w:r w:rsidR="003D7EF8" w:rsidRPr="000C3A57">
        <w:rPr>
          <w:sz w:val="28"/>
          <w:szCs w:val="26"/>
        </w:rPr>
        <w:t>avec les in</w:t>
      </w:r>
      <w:r w:rsidR="000E79D2" w:rsidRPr="000C3A57">
        <w:rPr>
          <w:sz w:val="28"/>
          <w:szCs w:val="26"/>
        </w:rPr>
        <w:t xml:space="preserve">terventions actuellement en cours dans le secteur santé visant d’une part </w:t>
      </w:r>
      <w:r w:rsidR="000E79D2" w:rsidRPr="009A4A2B">
        <w:rPr>
          <w:i/>
          <w:sz w:val="28"/>
          <w:szCs w:val="26"/>
        </w:rPr>
        <w:t xml:space="preserve">(i) </w:t>
      </w:r>
      <w:r w:rsidR="000E79D2" w:rsidRPr="000C3A57">
        <w:rPr>
          <w:sz w:val="28"/>
          <w:szCs w:val="26"/>
        </w:rPr>
        <w:t>le renforcement de  la qualité de l’offre des soins et services de santé à travers l’approche du Financement Basé sur la Performance (PBF) et d’</w:t>
      </w:r>
      <w:proofErr w:type="spellStart"/>
      <w:r w:rsidR="000E79D2" w:rsidRPr="000C3A57">
        <w:rPr>
          <w:sz w:val="28"/>
          <w:szCs w:val="26"/>
        </w:rPr>
        <w:t>autrepart</w:t>
      </w:r>
      <w:proofErr w:type="spellEnd"/>
      <w:r w:rsidR="000E79D2" w:rsidRPr="000C3A57">
        <w:rPr>
          <w:sz w:val="28"/>
          <w:szCs w:val="26"/>
        </w:rPr>
        <w:t xml:space="preserve"> , </w:t>
      </w:r>
      <w:r w:rsidR="000E79D2" w:rsidRPr="009A4A2B">
        <w:rPr>
          <w:i/>
          <w:sz w:val="28"/>
          <w:szCs w:val="26"/>
        </w:rPr>
        <w:t>(ii)</w:t>
      </w:r>
      <w:r w:rsidR="000E79D2" w:rsidRPr="000C3A57">
        <w:rPr>
          <w:sz w:val="28"/>
          <w:szCs w:val="26"/>
        </w:rPr>
        <w:t xml:space="preserve"> le soutien à la demande des soins par les ménages à travers l’extension du projet « cheque santé »</w:t>
      </w:r>
      <w:r w:rsidR="00FE0655">
        <w:rPr>
          <w:sz w:val="28"/>
          <w:szCs w:val="26"/>
        </w:rPr>
        <w:t xml:space="preserve"> </w:t>
      </w:r>
      <w:r w:rsidR="00FE0655" w:rsidRPr="00FE0655">
        <w:rPr>
          <w:sz w:val="28"/>
          <w:szCs w:val="26"/>
        </w:rPr>
        <w:t>dans 02 régions supplémentaires</w:t>
      </w:r>
      <w:r w:rsidR="00FE0655">
        <w:rPr>
          <w:sz w:val="28"/>
          <w:szCs w:val="26"/>
        </w:rPr>
        <w:t>,</w:t>
      </w:r>
      <w:r w:rsidR="000E79D2" w:rsidRPr="000C3A57">
        <w:rPr>
          <w:sz w:val="28"/>
          <w:szCs w:val="26"/>
        </w:rPr>
        <w:t xml:space="preserve"> </w:t>
      </w:r>
      <w:r w:rsidR="00715390">
        <w:rPr>
          <w:sz w:val="28"/>
          <w:szCs w:val="26"/>
        </w:rPr>
        <w:t>la poursuite de la gratuité</w:t>
      </w:r>
      <w:r w:rsidR="000E79D2" w:rsidRPr="000C3A57">
        <w:rPr>
          <w:sz w:val="28"/>
          <w:szCs w:val="26"/>
        </w:rPr>
        <w:t xml:space="preserve"> VIH SIDA (Free User </w:t>
      </w:r>
      <w:proofErr w:type="spellStart"/>
      <w:r w:rsidR="000E79D2" w:rsidRPr="000C3A57">
        <w:rPr>
          <w:sz w:val="28"/>
          <w:szCs w:val="26"/>
        </w:rPr>
        <w:t>Fees</w:t>
      </w:r>
      <w:proofErr w:type="spellEnd"/>
      <w:r w:rsidR="000E79D2" w:rsidRPr="000C3A57">
        <w:rPr>
          <w:sz w:val="28"/>
          <w:szCs w:val="26"/>
        </w:rPr>
        <w:t xml:space="preserve"> VIH</w:t>
      </w:r>
      <w:r w:rsidR="001E3AD7" w:rsidRPr="000C3A57">
        <w:rPr>
          <w:sz w:val="28"/>
          <w:szCs w:val="26"/>
        </w:rPr>
        <w:t>)</w:t>
      </w:r>
      <w:r w:rsidR="001E3AD7">
        <w:rPr>
          <w:sz w:val="28"/>
          <w:szCs w:val="26"/>
        </w:rPr>
        <w:t xml:space="preserve"> et du</w:t>
      </w:r>
      <w:r w:rsidR="00751F02">
        <w:rPr>
          <w:sz w:val="28"/>
          <w:szCs w:val="26"/>
        </w:rPr>
        <w:t xml:space="preserve"> </w:t>
      </w:r>
      <w:r w:rsidR="00715390">
        <w:rPr>
          <w:sz w:val="28"/>
          <w:szCs w:val="26"/>
        </w:rPr>
        <w:t>paludisme des enfants de 0-5ans</w:t>
      </w:r>
      <w:r>
        <w:rPr>
          <w:sz w:val="28"/>
          <w:szCs w:val="26"/>
        </w:rPr>
        <w:t xml:space="preserve"> ainsi que la disponibilité des intrants</w:t>
      </w:r>
      <w:r w:rsidR="000E79D2" w:rsidRPr="000C3A57">
        <w:rPr>
          <w:sz w:val="28"/>
          <w:szCs w:val="26"/>
        </w:rPr>
        <w:t xml:space="preserve">. </w:t>
      </w:r>
    </w:p>
    <w:p w14:paraId="758D4A10" w14:textId="39672F63" w:rsidR="003C61A1" w:rsidRDefault="00715390" w:rsidP="00D5537E">
      <w:pPr>
        <w:spacing w:line="360" w:lineRule="auto"/>
        <w:ind w:firstLine="360"/>
        <w:jc w:val="both"/>
        <w:rPr>
          <w:sz w:val="28"/>
          <w:szCs w:val="26"/>
        </w:rPr>
      </w:pPr>
      <w:r>
        <w:rPr>
          <w:sz w:val="28"/>
          <w:szCs w:val="26"/>
        </w:rPr>
        <w:t>Pour les frais de gestion de ces trois interventions cité</w:t>
      </w:r>
      <w:r w:rsidR="001E3AD7">
        <w:rPr>
          <w:sz w:val="28"/>
          <w:szCs w:val="26"/>
        </w:rPr>
        <w:t>es</w:t>
      </w:r>
      <w:r>
        <w:rPr>
          <w:sz w:val="28"/>
          <w:szCs w:val="26"/>
        </w:rPr>
        <w:t xml:space="preserve"> ci-dessus, une enveloppe</w:t>
      </w:r>
      <w:r w:rsidR="003D7EF8" w:rsidRPr="000C3A57">
        <w:rPr>
          <w:sz w:val="28"/>
          <w:szCs w:val="26"/>
        </w:rPr>
        <w:t xml:space="preserve"> </w:t>
      </w:r>
      <w:r>
        <w:rPr>
          <w:sz w:val="28"/>
          <w:szCs w:val="26"/>
        </w:rPr>
        <w:t>d’un montant de</w:t>
      </w:r>
      <w:r w:rsidR="003D7EF8" w:rsidRPr="000C3A57">
        <w:rPr>
          <w:sz w:val="28"/>
          <w:szCs w:val="26"/>
        </w:rPr>
        <w:t xml:space="preserve"> </w:t>
      </w:r>
      <w:r w:rsidR="003D7EF8" w:rsidRPr="00F6091A">
        <w:rPr>
          <w:b/>
          <w:sz w:val="28"/>
          <w:szCs w:val="26"/>
        </w:rPr>
        <w:t>3</w:t>
      </w:r>
      <w:r w:rsidR="00B6256D" w:rsidRPr="00F6091A">
        <w:rPr>
          <w:b/>
          <w:sz w:val="28"/>
          <w:szCs w:val="26"/>
        </w:rPr>
        <w:t> 188 022 345</w:t>
      </w:r>
      <w:r>
        <w:rPr>
          <w:sz w:val="28"/>
          <w:szCs w:val="26"/>
        </w:rPr>
        <w:t xml:space="preserve"> a été inscrite dans le Budget 2023 du MINSANTE</w:t>
      </w:r>
      <w:r w:rsidR="000E79D2" w:rsidRPr="000C3A57">
        <w:rPr>
          <w:sz w:val="28"/>
          <w:szCs w:val="26"/>
        </w:rPr>
        <w:t>.</w:t>
      </w:r>
      <w:r w:rsidR="00D5537E" w:rsidRPr="000C3A57">
        <w:rPr>
          <w:sz w:val="28"/>
          <w:szCs w:val="26"/>
        </w:rPr>
        <w:t xml:space="preserve"> </w:t>
      </w:r>
    </w:p>
    <w:p w14:paraId="3A09BC96" w14:textId="5D40DE20" w:rsidR="00123B58" w:rsidRDefault="00D5537E" w:rsidP="00D5537E">
      <w:pPr>
        <w:spacing w:line="360" w:lineRule="auto"/>
        <w:ind w:firstLine="360"/>
        <w:jc w:val="both"/>
        <w:rPr>
          <w:sz w:val="28"/>
          <w:szCs w:val="26"/>
        </w:rPr>
      </w:pPr>
      <w:r w:rsidRPr="000C3A57">
        <w:rPr>
          <w:sz w:val="28"/>
          <w:szCs w:val="26"/>
        </w:rPr>
        <w:t>Les intervenants dans le processus sont</w:t>
      </w:r>
      <w:r w:rsidR="00123B58">
        <w:rPr>
          <w:sz w:val="28"/>
          <w:szCs w:val="26"/>
        </w:rPr>
        <w:t xml:space="preserve"> : </w:t>
      </w:r>
    </w:p>
    <w:p w14:paraId="7EC364C0" w14:textId="312D6CE5" w:rsidR="00E83743" w:rsidRPr="00E83743" w:rsidRDefault="00E83743" w:rsidP="00123B58">
      <w:pPr>
        <w:pStyle w:val="Paragraphedeliste"/>
        <w:numPr>
          <w:ilvl w:val="0"/>
          <w:numId w:val="18"/>
        </w:numPr>
        <w:spacing w:line="360" w:lineRule="auto"/>
        <w:jc w:val="both"/>
        <w:rPr>
          <w:sz w:val="28"/>
          <w:szCs w:val="28"/>
        </w:rPr>
      </w:pPr>
      <w:r>
        <w:rPr>
          <w:sz w:val="28"/>
          <w:szCs w:val="26"/>
        </w:rPr>
        <w:t>Le partenaire privé sous contrat PPP de gestion de la CSU (SUCAM),</w:t>
      </w:r>
    </w:p>
    <w:p w14:paraId="7CB9E5E7" w14:textId="01B102C1" w:rsidR="00123B58" w:rsidRPr="00123B58" w:rsidRDefault="00D5537E" w:rsidP="00123B58">
      <w:pPr>
        <w:pStyle w:val="Paragraphedeliste"/>
        <w:numPr>
          <w:ilvl w:val="0"/>
          <w:numId w:val="18"/>
        </w:numPr>
        <w:spacing w:line="360" w:lineRule="auto"/>
        <w:jc w:val="both"/>
        <w:rPr>
          <w:sz w:val="28"/>
          <w:szCs w:val="28"/>
        </w:rPr>
      </w:pPr>
      <w:proofErr w:type="gramStart"/>
      <w:r w:rsidRPr="00C274D7">
        <w:rPr>
          <w:sz w:val="28"/>
          <w:szCs w:val="26"/>
        </w:rPr>
        <w:t>les</w:t>
      </w:r>
      <w:proofErr w:type="gramEnd"/>
      <w:r w:rsidRPr="00C274D7">
        <w:rPr>
          <w:sz w:val="28"/>
          <w:szCs w:val="26"/>
        </w:rPr>
        <w:t xml:space="preserve"> Délégations Régionales de la Santé Publique (DRSP), </w:t>
      </w:r>
    </w:p>
    <w:p w14:paraId="7BF0E0D4" w14:textId="77777777" w:rsidR="00123B58" w:rsidRPr="00123B58" w:rsidRDefault="00D5537E" w:rsidP="00123B58">
      <w:pPr>
        <w:pStyle w:val="Paragraphedeliste"/>
        <w:numPr>
          <w:ilvl w:val="0"/>
          <w:numId w:val="18"/>
        </w:numPr>
        <w:spacing w:line="360" w:lineRule="auto"/>
        <w:jc w:val="both"/>
        <w:rPr>
          <w:sz w:val="28"/>
          <w:szCs w:val="28"/>
        </w:rPr>
      </w:pPr>
      <w:proofErr w:type="gramStart"/>
      <w:r w:rsidRPr="00C274D7">
        <w:rPr>
          <w:sz w:val="28"/>
          <w:szCs w:val="26"/>
        </w:rPr>
        <w:t>les</w:t>
      </w:r>
      <w:proofErr w:type="gramEnd"/>
      <w:r w:rsidRPr="00C274D7">
        <w:rPr>
          <w:sz w:val="28"/>
          <w:szCs w:val="26"/>
        </w:rPr>
        <w:t xml:space="preserve"> Fonds Régionaux pour la Promotion de la Santé (FRPS), </w:t>
      </w:r>
    </w:p>
    <w:p w14:paraId="39F5901F" w14:textId="77777777" w:rsidR="00123B58" w:rsidRPr="00123B58" w:rsidRDefault="00D5537E" w:rsidP="00123B58">
      <w:pPr>
        <w:pStyle w:val="Paragraphedeliste"/>
        <w:numPr>
          <w:ilvl w:val="0"/>
          <w:numId w:val="18"/>
        </w:numPr>
        <w:spacing w:line="360" w:lineRule="auto"/>
        <w:jc w:val="both"/>
        <w:rPr>
          <w:sz w:val="28"/>
          <w:szCs w:val="28"/>
        </w:rPr>
      </w:pPr>
      <w:proofErr w:type="gramStart"/>
      <w:r w:rsidRPr="00C274D7">
        <w:rPr>
          <w:sz w:val="28"/>
          <w:szCs w:val="26"/>
        </w:rPr>
        <w:t>les</w:t>
      </w:r>
      <w:proofErr w:type="gramEnd"/>
      <w:r w:rsidRPr="00C274D7">
        <w:rPr>
          <w:sz w:val="28"/>
          <w:szCs w:val="26"/>
        </w:rPr>
        <w:t xml:space="preserve"> Agences de Contractualisation et de Vérification(ACV)</w:t>
      </w:r>
      <w:r w:rsidR="00F6091A" w:rsidRPr="00C274D7">
        <w:rPr>
          <w:sz w:val="28"/>
          <w:szCs w:val="26"/>
        </w:rPr>
        <w:t xml:space="preserve">, </w:t>
      </w:r>
    </w:p>
    <w:p w14:paraId="3277ACA8" w14:textId="77777777" w:rsidR="00EE6B41" w:rsidRDefault="00F6091A" w:rsidP="00123B58">
      <w:pPr>
        <w:pStyle w:val="Paragraphedeliste"/>
        <w:numPr>
          <w:ilvl w:val="0"/>
          <w:numId w:val="18"/>
        </w:numPr>
        <w:spacing w:line="360" w:lineRule="auto"/>
        <w:jc w:val="both"/>
        <w:rPr>
          <w:sz w:val="28"/>
          <w:szCs w:val="28"/>
        </w:rPr>
      </w:pPr>
      <w:proofErr w:type="gramStart"/>
      <w:r w:rsidRPr="00C274D7">
        <w:rPr>
          <w:sz w:val="28"/>
          <w:szCs w:val="26"/>
        </w:rPr>
        <w:t>les</w:t>
      </w:r>
      <w:proofErr w:type="gramEnd"/>
      <w:r w:rsidRPr="00C274D7">
        <w:rPr>
          <w:sz w:val="28"/>
          <w:szCs w:val="26"/>
        </w:rPr>
        <w:t xml:space="preserve"> Antennes de Gestion du </w:t>
      </w:r>
      <w:r w:rsidR="001E3AD7" w:rsidRPr="00C274D7">
        <w:rPr>
          <w:sz w:val="28"/>
          <w:szCs w:val="28"/>
        </w:rPr>
        <w:t xml:space="preserve">Chèque </w:t>
      </w:r>
      <w:r w:rsidR="0007240C" w:rsidRPr="00C274D7">
        <w:rPr>
          <w:sz w:val="28"/>
          <w:szCs w:val="28"/>
        </w:rPr>
        <w:t>Santé (AGCS)</w:t>
      </w:r>
      <w:r w:rsidR="00EE6B41">
        <w:rPr>
          <w:sz w:val="28"/>
          <w:szCs w:val="28"/>
        </w:rPr>
        <w:t> ;</w:t>
      </w:r>
    </w:p>
    <w:p w14:paraId="19176D7A" w14:textId="4F0D4C8E" w:rsidR="00123B58" w:rsidRPr="00C274D7" w:rsidRDefault="00EE6B41" w:rsidP="00C274D7">
      <w:pPr>
        <w:pStyle w:val="Paragraphedeliste"/>
        <w:numPr>
          <w:ilvl w:val="0"/>
          <w:numId w:val="18"/>
        </w:numPr>
        <w:spacing w:line="360" w:lineRule="auto"/>
        <w:jc w:val="both"/>
        <w:rPr>
          <w:sz w:val="28"/>
          <w:szCs w:val="28"/>
        </w:rPr>
      </w:pPr>
      <w:proofErr w:type="gramStart"/>
      <w:r>
        <w:rPr>
          <w:sz w:val="28"/>
          <w:szCs w:val="28"/>
        </w:rPr>
        <w:t>les</w:t>
      </w:r>
      <w:proofErr w:type="gramEnd"/>
      <w:r>
        <w:rPr>
          <w:sz w:val="28"/>
          <w:szCs w:val="28"/>
        </w:rPr>
        <w:t xml:space="preserve"> coordonnateurs PEV des régions.</w:t>
      </w:r>
      <w:r w:rsidR="00F6091A" w:rsidRPr="00C274D7">
        <w:rPr>
          <w:sz w:val="28"/>
          <w:szCs w:val="28"/>
        </w:rPr>
        <w:t xml:space="preserve"> </w:t>
      </w:r>
    </w:p>
    <w:p w14:paraId="7F86EF50" w14:textId="27AFA9F2" w:rsidR="00715390" w:rsidRPr="00C274D7" w:rsidRDefault="008D44BF" w:rsidP="00123B58">
      <w:pPr>
        <w:spacing w:line="360" w:lineRule="auto"/>
        <w:ind w:firstLine="360"/>
        <w:jc w:val="both"/>
        <w:rPr>
          <w:sz w:val="28"/>
          <w:szCs w:val="28"/>
        </w:rPr>
      </w:pPr>
      <w:r w:rsidRPr="00C274D7">
        <w:rPr>
          <w:sz w:val="28"/>
          <w:szCs w:val="28"/>
        </w:rPr>
        <w:t xml:space="preserve">Actuellement ces interventions sont menées de manière parallèle et sont soumises aux financements du MINSANTE et des PTF. Certaines sources de financement des PTF connaitront un arrêt à partir de décembre 2022. </w:t>
      </w:r>
    </w:p>
    <w:p w14:paraId="61B3E5F1" w14:textId="676FDB47" w:rsidR="00D5537E" w:rsidRPr="00B6256D" w:rsidRDefault="00715390" w:rsidP="00D5537E">
      <w:pPr>
        <w:spacing w:line="360" w:lineRule="auto"/>
        <w:ind w:firstLine="360"/>
        <w:jc w:val="both"/>
        <w:rPr>
          <w:sz w:val="28"/>
          <w:szCs w:val="28"/>
        </w:rPr>
      </w:pPr>
      <w:r>
        <w:rPr>
          <w:sz w:val="28"/>
          <w:szCs w:val="28"/>
        </w:rPr>
        <w:t>De ce fait, l</w:t>
      </w:r>
      <w:r w:rsidR="008D44BF" w:rsidRPr="00B6256D">
        <w:rPr>
          <w:sz w:val="28"/>
          <w:szCs w:val="28"/>
        </w:rPr>
        <w:t xml:space="preserve">e MINSANTE poursuivra les financements dans un contexte d’insuffisance des ressources </w:t>
      </w:r>
      <w:r w:rsidR="00F6091A">
        <w:rPr>
          <w:sz w:val="28"/>
          <w:szCs w:val="28"/>
        </w:rPr>
        <w:t xml:space="preserve">financières disponibles </w:t>
      </w:r>
      <w:r w:rsidR="000C3A57" w:rsidRPr="00B6256D">
        <w:rPr>
          <w:sz w:val="28"/>
          <w:szCs w:val="28"/>
        </w:rPr>
        <w:t>à l’antipode des besoins requis pour faire face aux différents challenges qui interpellent le secteur santé.</w:t>
      </w:r>
    </w:p>
    <w:p w14:paraId="60A50284" w14:textId="0DD032E3" w:rsidR="00E83743" w:rsidRDefault="00C83EFC" w:rsidP="00C274D7">
      <w:pPr>
        <w:spacing w:line="360" w:lineRule="auto"/>
        <w:jc w:val="both"/>
        <w:rPr>
          <w:ins w:id="0" w:author="Utilisateur Windows" w:date="2022-12-19T14:00:00Z"/>
          <w:sz w:val="28"/>
          <w:szCs w:val="28"/>
        </w:rPr>
      </w:pPr>
      <w:r>
        <w:rPr>
          <w:sz w:val="28"/>
          <w:szCs w:val="28"/>
        </w:rPr>
        <w:t>Pour l</w:t>
      </w:r>
      <w:r w:rsidR="00FF0E7A">
        <w:rPr>
          <w:sz w:val="28"/>
          <w:szCs w:val="28"/>
        </w:rPr>
        <w:t>e</w:t>
      </w:r>
      <w:r w:rsidR="00FF0E7A" w:rsidRPr="00831F1B">
        <w:rPr>
          <w:sz w:val="28"/>
          <w:szCs w:val="28"/>
        </w:rPr>
        <w:t xml:space="preserve"> démarrage effectif </w:t>
      </w:r>
      <w:r w:rsidR="003C61A1" w:rsidRPr="00831F1B">
        <w:rPr>
          <w:sz w:val="28"/>
          <w:szCs w:val="28"/>
        </w:rPr>
        <w:t xml:space="preserve">de </w:t>
      </w:r>
      <w:r w:rsidR="00FF0E7A" w:rsidRPr="00831F1B">
        <w:rPr>
          <w:sz w:val="28"/>
          <w:szCs w:val="28"/>
        </w:rPr>
        <w:t>cette</w:t>
      </w:r>
      <w:r w:rsidR="003C61A1" w:rsidRPr="00831F1B">
        <w:rPr>
          <w:sz w:val="28"/>
          <w:szCs w:val="28"/>
        </w:rPr>
        <w:t xml:space="preserve"> phase 1</w:t>
      </w:r>
      <w:r w:rsidR="003C61A1" w:rsidRPr="009A4A2B">
        <w:rPr>
          <w:sz w:val="28"/>
          <w:szCs w:val="28"/>
          <w:vertAlign w:val="superscript"/>
        </w:rPr>
        <w:t>ère</w:t>
      </w:r>
      <w:r w:rsidR="003C61A1" w:rsidRPr="00831F1B">
        <w:rPr>
          <w:sz w:val="28"/>
          <w:szCs w:val="28"/>
        </w:rPr>
        <w:t xml:space="preserve"> </w:t>
      </w:r>
      <w:r w:rsidR="00FF0E7A" w:rsidRPr="00831F1B">
        <w:rPr>
          <w:sz w:val="28"/>
          <w:szCs w:val="28"/>
        </w:rPr>
        <w:t>de la Couverture Santé Universelle</w:t>
      </w:r>
      <w:r w:rsidR="00FF0E7A">
        <w:rPr>
          <w:rFonts w:ascii="Arial" w:eastAsia="Calibri" w:hAnsi="Arial" w:cs="Arial"/>
          <w:bCs/>
          <w:lang w:eastAsia="en-US"/>
        </w:rPr>
        <w:t xml:space="preserve"> </w:t>
      </w:r>
      <w:r w:rsidRPr="009A4A2B">
        <w:rPr>
          <w:sz w:val="28"/>
          <w:szCs w:val="28"/>
        </w:rPr>
        <w:t xml:space="preserve">en </w:t>
      </w:r>
      <w:r w:rsidR="00FF0E7A" w:rsidRPr="009A4A2B">
        <w:rPr>
          <w:sz w:val="28"/>
          <w:szCs w:val="28"/>
        </w:rPr>
        <w:t>2023</w:t>
      </w:r>
      <w:r w:rsidR="00FF0E7A">
        <w:rPr>
          <w:rFonts w:ascii="Arial" w:eastAsia="Calibri" w:hAnsi="Arial" w:cs="Arial"/>
          <w:bCs/>
          <w:lang w:eastAsia="en-US"/>
        </w:rPr>
        <w:t xml:space="preserve"> </w:t>
      </w:r>
      <w:r w:rsidRPr="009A4A2B">
        <w:rPr>
          <w:sz w:val="28"/>
          <w:szCs w:val="28"/>
        </w:rPr>
        <w:t xml:space="preserve">il </w:t>
      </w:r>
      <w:r w:rsidR="00FF0E7A" w:rsidRPr="00912F87">
        <w:rPr>
          <w:sz w:val="28"/>
          <w:szCs w:val="28"/>
        </w:rPr>
        <w:t>est substantiel que les différents intervenants DRSP, FRPS</w:t>
      </w:r>
      <w:r w:rsidR="00123B58">
        <w:rPr>
          <w:sz w:val="28"/>
          <w:szCs w:val="28"/>
        </w:rPr>
        <w:t>, les AGCS</w:t>
      </w:r>
      <w:r w:rsidR="00FC2715">
        <w:rPr>
          <w:sz w:val="28"/>
          <w:szCs w:val="28"/>
        </w:rPr>
        <w:t>,</w:t>
      </w:r>
      <w:r w:rsidR="00FF0E7A" w:rsidRPr="00912F87">
        <w:rPr>
          <w:sz w:val="28"/>
          <w:szCs w:val="28"/>
        </w:rPr>
        <w:t xml:space="preserve"> ACV</w:t>
      </w:r>
      <w:r w:rsidR="00FC2715">
        <w:rPr>
          <w:sz w:val="28"/>
          <w:szCs w:val="28"/>
        </w:rPr>
        <w:t xml:space="preserve"> et Coordonnateurs PEV</w:t>
      </w:r>
      <w:r w:rsidR="00FF0E7A" w:rsidRPr="00912F87">
        <w:rPr>
          <w:sz w:val="28"/>
          <w:szCs w:val="28"/>
        </w:rPr>
        <w:t xml:space="preserve"> soient </w:t>
      </w:r>
      <w:r w:rsidR="00123B58">
        <w:rPr>
          <w:sz w:val="28"/>
          <w:szCs w:val="28"/>
        </w:rPr>
        <w:t>au même niveau de compréhension et de connaissance des</w:t>
      </w:r>
      <w:r w:rsidR="00123B58" w:rsidRPr="00912F87">
        <w:rPr>
          <w:sz w:val="28"/>
          <w:szCs w:val="28"/>
        </w:rPr>
        <w:t xml:space="preserve"> </w:t>
      </w:r>
      <w:r w:rsidR="00FF0E7A" w:rsidRPr="00912F87">
        <w:rPr>
          <w:sz w:val="28"/>
          <w:szCs w:val="28"/>
        </w:rPr>
        <w:t xml:space="preserve">fonctions </w:t>
      </w:r>
      <w:r w:rsidR="00E83743">
        <w:rPr>
          <w:sz w:val="28"/>
          <w:szCs w:val="28"/>
        </w:rPr>
        <w:t xml:space="preserve">de la CSU pilote </w:t>
      </w:r>
      <w:r w:rsidR="00E83743" w:rsidRPr="00912F87">
        <w:rPr>
          <w:sz w:val="28"/>
          <w:szCs w:val="28"/>
        </w:rPr>
        <w:t>(achat des prestations, contrôles médicales</w:t>
      </w:r>
      <w:r w:rsidR="00FC2715">
        <w:rPr>
          <w:sz w:val="28"/>
          <w:szCs w:val="28"/>
        </w:rPr>
        <w:t>,</w:t>
      </w:r>
      <w:r w:rsidR="00E83743" w:rsidRPr="00912F87">
        <w:rPr>
          <w:sz w:val="28"/>
          <w:szCs w:val="28"/>
        </w:rPr>
        <w:t xml:space="preserve"> paiement des FOSA</w:t>
      </w:r>
      <w:r w:rsidR="00FC2715">
        <w:rPr>
          <w:sz w:val="28"/>
          <w:szCs w:val="28"/>
        </w:rPr>
        <w:t xml:space="preserve">, </w:t>
      </w:r>
      <w:r w:rsidR="00F0349D">
        <w:rPr>
          <w:sz w:val="28"/>
          <w:szCs w:val="28"/>
        </w:rPr>
        <w:t>suivi</w:t>
      </w:r>
      <w:r w:rsidR="009D57CE">
        <w:rPr>
          <w:sz w:val="28"/>
          <w:szCs w:val="28"/>
        </w:rPr>
        <w:t xml:space="preserve"> </w:t>
      </w:r>
      <w:r w:rsidR="00F0349D">
        <w:rPr>
          <w:sz w:val="28"/>
          <w:szCs w:val="28"/>
        </w:rPr>
        <w:t xml:space="preserve">des </w:t>
      </w:r>
      <w:r w:rsidR="00FC2715">
        <w:rPr>
          <w:sz w:val="28"/>
          <w:szCs w:val="28"/>
        </w:rPr>
        <w:t>intrants</w:t>
      </w:r>
      <w:r w:rsidR="00E83743" w:rsidRPr="00912F87">
        <w:rPr>
          <w:sz w:val="28"/>
          <w:szCs w:val="28"/>
        </w:rPr>
        <w:t>)</w:t>
      </w:r>
      <w:r w:rsidR="00E83743">
        <w:rPr>
          <w:sz w:val="28"/>
          <w:szCs w:val="28"/>
        </w:rPr>
        <w:t xml:space="preserve"> </w:t>
      </w:r>
      <w:r w:rsidR="00FF0E7A" w:rsidRPr="00912F87">
        <w:rPr>
          <w:sz w:val="28"/>
          <w:szCs w:val="28"/>
        </w:rPr>
        <w:t>d’où la présente fiche technique</w:t>
      </w:r>
      <w:ins w:id="1" w:author="Utilisateur Windows" w:date="2022-12-19T14:00:00Z">
        <w:r w:rsidR="007F6DA2">
          <w:rPr>
            <w:sz w:val="28"/>
            <w:szCs w:val="28"/>
          </w:rPr>
          <w:t>.</w:t>
        </w:r>
      </w:ins>
    </w:p>
    <w:p w14:paraId="5E6BD957" w14:textId="7C3D32D9" w:rsidR="007F6DA2" w:rsidRDefault="007F6DA2" w:rsidP="00C274D7">
      <w:pPr>
        <w:spacing w:line="360" w:lineRule="auto"/>
        <w:jc w:val="both"/>
        <w:rPr>
          <w:ins w:id="2" w:author="Utilisateur Windows" w:date="2022-12-19T14:00:00Z"/>
          <w:sz w:val="28"/>
          <w:szCs w:val="28"/>
        </w:rPr>
      </w:pPr>
    </w:p>
    <w:p w14:paraId="52D4A2E5" w14:textId="77777777" w:rsidR="007F6DA2" w:rsidRPr="00B6256D" w:rsidRDefault="007F6DA2" w:rsidP="00C274D7">
      <w:pPr>
        <w:spacing w:line="360" w:lineRule="auto"/>
        <w:jc w:val="both"/>
        <w:rPr>
          <w:sz w:val="28"/>
          <w:szCs w:val="28"/>
        </w:rPr>
      </w:pPr>
    </w:p>
    <w:p w14:paraId="58C426CB" w14:textId="77777777" w:rsidR="00B23088" w:rsidRPr="00EB0DB0" w:rsidRDefault="00B23088" w:rsidP="002F714A">
      <w:pPr>
        <w:spacing w:line="360" w:lineRule="auto"/>
        <w:ind w:left="-67" w:right="75" w:firstLine="427"/>
        <w:jc w:val="both"/>
        <w:rPr>
          <w:sz w:val="2"/>
          <w:szCs w:val="26"/>
        </w:rPr>
      </w:pPr>
    </w:p>
    <w:p w14:paraId="1880BA51" w14:textId="25EB207D" w:rsidR="00023D92" w:rsidRPr="00636515" w:rsidRDefault="00750D93" w:rsidP="00750D93">
      <w:pPr>
        <w:rPr>
          <w:b/>
          <w:sz w:val="28"/>
          <w:szCs w:val="26"/>
        </w:rPr>
      </w:pPr>
      <w:r w:rsidRPr="00636515">
        <w:rPr>
          <w:b/>
          <w:sz w:val="28"/>
          <w:szCs w:val="26"/>
        </w:rPr>
        <w:lastRenderedPageBreak/>
        <w:t>II</w:t>
      </w:r>
      <w:r w:rsidR="00023D92" w:rsidRPr="00636515">
        <w:rPr>
          <w:b/>
          <w:sz w:val="28"/>
          <w:szCs w:val="26"/>
        </w:rPr>
        <w:t xml:space="preserve">- </w:t>
      </w:r>
      <w:r w:rsidR="007C4260" w:rsidRPr="00636515">
        <w:rPr>
          <w:b/>
          <w:sz w:val="28"/>
          <w:szCs w:val="26"/>
        </w:rPr>
        <w:t>OBJECTIF GENERAL</w:t>
      </w:r>
    </w:p>
    <w:p w14:paraId="1D786C7E" w14:textId="77777777" w:rsidR="00F942B5" w:rsidRPr="00EB0DB0" w:rsidRDefault="00F942B5" w:rsidP="00992F32">
      <w:pPr>
        <w:spacing w:line="276" w:lineRule="auto"/>
        <w:ind w:firstLine="426"/>
        <w:jc w:val="both"/>
        <w:rPr>
          <w:sz w:val="12"/>
          <w:szCs w:val="26"/>
        </w:rPr>
      </w:pPr>
    </w:p>
    <w:p w14:paraId="2DA44484" w14:textId="42F6B345" w:rsidR="007C4260" w:rsidRPr="00B6256D" w:rsidDel="007F6DA2" w:rsidRDefault="00123B58" w:rsidP="00C274D7">
      <w:pPr>
        <w:spacing w:line="360" w:lineRule="auto"/>
        <w:jc w:val="both"/>
        <w:rPr>
          <w:del w:id="3" w:author="Utilisateur Windows" w:date="2022-12-19T14:00:00Z"/>
          <w:sz w:val="28"/>
          <w:szCs w:val="26"/>
        </w:rPr>
      </w:pPr>
      <w:r>
        <w:rPr>
          <w:sz w:val="28"/>
          <w:szCs w:val="28"/>
        </w:rPr>
        <w:t>D</w:t>
      </w:r>
      <w:r w:rsidRPr="00912F87">
        <w:rPr>
          <w:sz w:val="28"/>
          <w:szCs w:val="28"/>
        </w:rPr>
        <w:t>éfinir le cahier des charges de chaque intervenant au niveau régional</w:t>
      </w:r>
      <w:r w:rsidRPr="00582406">
        <w:rPr>
          <w:sz w:val="28"/>
          <w:szCs w:val="28"/>
        </w:rPr>
        <w:t xml:space="preserve"> (DRSP, FRPS, ACV, AGCS, </w:t>
      </w:r>
      <w:proofErr w:type="spellStart"/>
      <w:r w:rsidR="00F0349D">
        <w:rPr>
          <w:sz w:val="28"/>
          <w:szCs w:val="28"/>
        </w:rPr>
        <w:t>Cordonnateurs</w:t>
      </w:r>
      <w:proofErr w:type="spellEnd"/>
      <w:r w:rsidR="00F0349D">
        <w:rPr>
          <w:sz w:val="28"/>
          <w:szCs w:val="28"/>
        </w:rPr>
        <w:t xml:space="preserve"> PEV, </w:t>
      </w:r>
      <w:r w:rsidRPr="00582406">
        <w:rPr>
          <w:sz w:val="28"/>
          <w:szCs w:val="28"/>
        </w:rPr>
        <w:t>BEPHA</w:t>
      </w:r>
      <w:r w:rsidR="00E83743">
        <w:rPr>
          <w:sz w:val="28"/>
          <w:szCs w:val="28"/>
        </w:rPr>
        <w:t>, SUCAM</w:t>
      </w:r>
      <w:r w:rsidRPr="00582406">
        <w:rPr>
          <w:sz w:val="28"/>
          <w:szCs w:val="28"/>
        </w:rPr>
        <w:t xml:space="preserve">) </w:t>
      </w:r>
      <w:r>
        <w:rPr>
          <w:sz w:val="28"/>
          <w:szCs w:val="28"/>
        </w:rPr>
        <w:t>dans le cadre de</w:t>
      </w:r>
      <w:r w:rsidRPr="00582406">
        <w:rPr>
          <w:sz w:val="28"/>
          <w:szCs w:val="28"/>
        </w:rPr>
        <w:t xml:space="preserve"> la mise en œuvre des activités d’implémentation de la CSU</w:t>
      </w:r>
      <w:r>
        <w:rPr>
          <w:sz w:val="28"/>
          <w:szCs w:val="28"/>
        </w:rPr>
        <w:t xml:space="preserve"> en phase pilote</w:t>
      </w:r>
      <w:r w:rsidRPr="00582406">
        <w:rPr>
          <w:sz w:val="28"/>
          <w:szCs w:val="28"/>
        </w:rPr>
        <w:t>.</w:t>
      </w:r>
      <w:r w:rsidR="00117964">
        <w:rPr>
          <w:sz w:val="28"/>
          <w:szCs w:val="28"/>
        </w:rPr>
        <w:t xml:space="preserve"> </w:t>
      </w:r>
    </w:p>
    <w:p w14:paraId="7F82DDB1" w14:textId="77777777" w:rsidR="00936A14" w:rsidRPr="00EB0DB0" w:rsidRDefault="00936A14" w:rsidP="007F6DA2">
      <w:pPr>
        <w:spacing w:line="360" w:lineRule="auto"/>
        <w:jc w:val="both"/>
        <w:rPr>
          <w:sz w:val="12"/>
          <w:szCs w:val="26"/>
        </w:rPr>
        <w:pPrChange w:id="4" w:author="Utilisateur Windows" w:date="2022-12-19T14:00:00Z">
          <w:pPr>
            <w:spacing w:line="276" w:lineRule="auto"/>
            <w:ind w:firstLine="426"/>
            <w:jc w:val="both"/>
          </w:pPr>
        </w:pPrChange>
      </w:pPr>
    </w:p>
    <w:p w14:paraId="218F0D0F" w14:textId="2C5DC64E" w:rsidR="00023D92" w:rsidRPr="00636515" w:rsidRDefault="00023D92" w:rsidP="00992F32">
      <w:pPr>
        <w:spacing w:before="120" w:after="120" w:line="276" w:lineRule="auto"/>
        <w:jc w:val="both"/>
        <w:rPr>
          <w:b/>
          <w:sz w:val="28"/>
          <w:szCs w:val="26"/>
        </w:rPr>
      </w:pPr>
      <w:r w:rsidRPr="00636515">
        <w:rPr>
          <w:b/>
          <w:sz w:val="28"/>
          <w:szCs w:val="26"/>
        </w:rPr>
        <w:t>I</w:t>
      </w:r>
      <w:r w:rsidR="007D6DCC" w:rsidRPr="00636515">
        <w:rPr>
          <w:b/>
          <w:sz w:val="28"/>
          <w:szCs w:val="26"/>
        </w:rPr>
        <w:t>II</w:t>
      </w:r>
      <w:r w:rsidRPr="00636515">
        <w:rPr>
          <w:b/>
          <w:sz w:val="28"/>
          <w:szCs w:val="26"/>
        </w:rPr>
        <w:t xml:space="preserve">- </w:t>
      </w:r>
      <w:r w:rsidR="007C4260" w:rsidRPr="00636515">
        <w:rPr>
          <w:b/>
          <w:sz w:val="28"/>
          <w:szCs w:val="26"/>
        </w:rPr>
        <w:t>OBJECTIF</w:t>
      </w:r>
      <w:r w:rsidR="007C4260">
        <w:rPr>
          <w:b/>
          <w:sz w:val="28"/>
          <w:szCs w:val="26"/>
        </w:rPr>
        <w:t>S</w:t>
      </w:r>
      <w:r w:rsidR="007C4260" w:rsidRPr="00636515">
        <w:rPr>
          <w:b/>
          <w:sz w:val="28"/>
          <w:szCs w:val="26"/>
        </w:rPr>
        <w:t xml:space="preserve"> SPECIFIQUE</w:t>
      </w:r>
      <w:r w:rsidR="007C4260">
        <w:rPr>
          <w:b/>
          <w:sz w:val="28"/>
          <w:szCs w:val="26"/>
        </w:rPr>
        <w:t>S</w:t>
      </w:r>
    </w:p>
    <w:p w14:paraId="07F4B525" w14:textId="253B10E3" w:rsidR="00023D92" w:rsidRPr="00B6256D" w:rsidRDefault="00023D92" w:rsidP="00992F32">
      <w:pPr>
        <w:spacing w:line="276" w:lineRule="auto"/>
        <w:jc w:val="both"/>
        <w:rPr>
          <w:sz w:val="28"/>
          <w:szCs w:val="26"/>
        </w:rPr>
      </w:pPr>
      <w:r w:rsidRPr="00636515">
        <w:rPr>
          <w:sz w:val="26"/>
          <w:szCs w:val="26"/>
        </w:rPr>
        <w:tab/>
      </w:r>
      <w:r w:rsidRPr="00B6256D">
        <w:rPr>
          <w:sz w:val="28"/>
          <w:szCs w:val="26"/>
        </w:rPr>
        <w:t>De</w:t>
      </w:r>
      <w:r w:rsidR="00F6091A">
        <w:rPr>
          <w:sz w:val="28"/>
          <w:szCs w:val="26"/>
        </w:rPr>
        <w:t xml:space="preserve"> manière spécifique, il s’agit </w:t>
      </w:r>
      <w:r w:rsidRPr="00B6256D">
        <w:rPr>
          <w:sz w:val="28"/>
          <w:szCs w:val="26"/>
        </w:rPr>
        <w:t>de :</w:t>
      </w:r>
    </w:p>
    <w:p w14:paraId="4A3350DA" w14:textId="77777777" w:rsidR="000C3A57" w:rsidRPr="00EB0DB0" w:rsidRDefault="000C3A57" w:rsidP="00992F32">
      <w:pPr>
        <w:spacing w:line="276" w:lineRule="auto"/>
        <w:jc w:val="both"/>
        <w:rPr>
          <w:sz w:val="12"/>
          <w:szCs w:val="26"/>
        </w:rPr>
      </w:pPr>
    </w:p>
    <w:p w14:paraId="30B5CE6B" w14:textId="7066FFD7" w:rsidR="00AC07BB" w:rsidRPr="00B6256D" w:rsidRDefault="0007240C" w:rsidP="00725CA0">
      <w:pPr>
        <w:numPr>
          <w:ilvl w:val="0"/>
          <w:numId w:val="1"/>
        </w:numPr>
        <w:spacing w:line="276" w:lineRule="auto"/>
        <w:jc w:val="both"/>
        <w:rPr>
          <w:sz w:val="28"/>
          <w:szCs w:val="26"/>
        </w:rPr>
      </w:pPr>
      <w:r w:rsidRPr="00B6256D">
        <w:rPr>
          <w:sz w:val="28"/>
          <w:szCs w:val="26"/>
        </w:rPr>
        <w:t>Présenter les différents mécanismes Cheque Santé, PBF</w:t>
      </w:r>
      <w:r w:rsidR="00EB0DB0">
        <w:rPr>
          <w:sz w:val="28"/>
          <w:szCs w:val="26"/>
        </w:rPr>
        <w:t xml:space="preserve">, gratuité paludisme des enfants de </w:t>
      </w:r>
      <w:r w:rsidR="00BF0F28">
        <w:rPr>
          <w:sz w:val="28"/>
          <w:szCs w:val="26"/>
        </w:rPr>
        <w:t xml:space="preserve">moins de </w:t>
      </w:r>
      <w:r w:rsidR="00EB0DB0">
        <w:rPr>
          <w:sz w:val="28"/>
          <w:szCs w:val="26"/>
        </w:rPr>
        <w:t>5ans</w:t>
      </w:r>
      <w:r w:rsidR="00F0349D">
        <w:rPr>
          <w:sz w:val="28"/>
          <w:szCs w:val="26"/>
        </w:rPr>
        <w:t>,</w:t>
      </w:r>
      <w:r w:rsidRPr="00B6256D">
        <w:rPr>
          <w:sz w:val="28"/>
          <w:szCs w:val="26"/>
        </w:rPr>
        <w:t xml:space="preserve"> U</w:t>
      </w:r>
      <w:r w:rsidR="00BF0F28">
        <w:rPr>
          <w:sz w:val="28"/>
          <w:szCs w:val="26"/>
        </w:rPr>
        <w:t xml:space="preserve">ser </w:t>
      </w:r>
      <w:proofErr w:type="spellStart"/>
      <w:r w:rsidRPr="00B6256D">
        <w:rPr>
          <w:sz w:val="28"/>
          <w:szCs w:val="26"/>
        </w:rPr>
        <w:t>F</w:t>
      </w:r>
      <w:r w:rsidR="00BF0F28">
        <w:rPr>
          <w:sz w:val="28"/>
          <w:szCs w:val="26"/>
        </w:rPr>
        <w:t>ees</w:t>
      </w:r>
      <w:proofErr w:type="spellEnd"/>
      <w:r w:rsidR="00F0349D">
        <w:rPr>
          <w:sz w:val="28"/>
          <w:szCs w:val="26"/>
        </w:rPr>
        <w:t xml:space="preserve"> et Vaccination</w:t>
      </w:r>
      <w:r w:rsidRPr="00B6256D">
        <w:rPr>
          <w:sz w:val="28"/>
          <w:szCs w:val="26"/>
        </w:rPr>
        <w:t xml:space="preserve"> (Montage institutionnel, Outils utilisés</w:t>
      </w:r>
      <w:r w:rsidR="00912F87">
        <w:rPr>
          <w:sz w:val="28"/>
          <w:szCs w:val="26"/>
        </w:rPr>
        <w:t>, Etat des lieux, perspectives</w:t>
      </w:r>
      <w:r w:rsidRPr="00B6256D">
        <w:rPr>
          <w:sz w:val="28"/>
          <w:szCs w:val="26"/>
        </w:rPr>
        <w:t>)</w:t>
      </w:r>
      <w:r w:rsidR="00560D87" w:rsidRPr="00B6256D">
        <w:rPr>
          <w:sz w:val="28"/>
          <w:szCs w:val="26"/>
        </w:rPr>
        <w:t> ;</w:t>
      </w:r>
    </w:p>
    <w:p w14:paraId="176EC631" w14:textId="6DCFD068" w:rsidR="00560D87" w:rsidRPr="00B6256D" w:rsidRDefault="00560D87" w:rsidP="00992F32">
      <w:pPr>
        <w:numPr>
          <w:ilvl w:val="0"/>
          <w:numId w:val="1"/>
        </w:numPr>
        <w:spacing w:line="276" w:lineRule="auto"/>
        <w:jc w:val="both"/>
        <w:rPr>
          <w:sz w:val="28"/>
          <w:szCs w:val="26"/>
        </w:rPr>
      </w:pPr>
      <w:r w:rsidRPr="00B6256D">
        <w:rPr>
          <w:sz w:val="28"/>
          <w:szCs w:val="26"/>
        </w:rPr>
        <w:t>Renforcer les capacités des différentes parties prenantes sur les principes d’achat stratégique ;</w:t>
      </w:r>
    </w:p>
    <w:p w14:paraId="196A2088" w14:textId="3C591E7C" w:rsidR="00560D87" w:rsidRPr="00B6256D" w:rsidRDefault="00560D87" w:rsidP="00560D87">
      <w:pPr>
        <w:numPr>
          <w:ilvl w:val="0"/>
          <w:numId w:val="1"/>
        </w:numPr>
        <w:spacing w:line="276" w:lineRule="auto"/>
        <w:jc w:val="both"/>
        <w:rPr>
          <w:sz w:val="28"/>
          <w:szCs w:val="26"/>
        </w:rPr>
      </w:pPr>
      <w:r w:rsidRPr="00B6256D">
        <w:rPr>
          <w:sz w:val="28"/>
          <w:szCs w:val="26"/>
        </w:rPr>
        <w:t>Elaborer la procédure commune</w:t>
      </w:r>
      <w:r w:rsidR="00D729D4" w:rsidRPr="00B6256D">
        <w:rPr>
          <w:sz w:val="28"/>
          <w:szCs w:val="26"/>
        </w:rPr>
        <w:t xml:space="preserve"> </w:t>
      </w:r>
      <w:r w:rsidR="0007240C" w:rsidRPr="00B6256D">
        <w:rPr>
          <w:sz w:val="28"/>
          <w:szCs w:val="26"/>
        </w:rPr>
        <w:t>de gestion</w:t>
      </w:r>
      <w:r w:rsidR="00D729D4" w:rsidRPr="00B6256D">
        <w:rPr>
          <w:sz w:val="28"/>
          <w:szCs w:val="26"/>
        </w:rPr>
        <w:t xml:space="preserve"> des interventions</w:t>
      </w:r>
      <w:r w:rsidR="002A47AF">
        <w:rPr>
          <w:sz w:val="28"/>
          <w:szCs w:val="26"/>
        </w:rPr>
        <w:t xml:space="preserve"> dans l’optique </w:t>
      </w:r>
      <w:r w:rsidR="006041F9">
        <w:rPr>
          <w:sz w:val="28"/>
          <w:szCs w:val="26"/>
        </w:rPr>
        <w:t>d’un engagement commun vis-à-vis des prestataires</w:t>
      </w:r>
      <w:r w:rsidRPr="00B6256D">
        <w:rPr>
          <w:sz w:val="28"/>
          <w:szCs w:val="26"/>
        </w:rPr>
        <w:t> ;</w:t>
      </w:r>
    </w:p>
    <w:p w14:paraId="3E3A2662" w14:textId="7D949168" w:rsidR="000C3A57" w:rsidRPr="00B6256D" w:rsidRDefault="000C3A57" w:rsidP="00560D87">
      <w:pPr>
        <w:numPr>
          <w:ilvl w:val="0"/>
          <w:numId w:val="1"/>
        </w:numPr>
        <w:spacing w:line="276" w:lineRule="auto"/>
        <w:jc w:val="both"/>
        <w:rPr>
          <w:sz w:val="28"/>
          <w:szCs w:val="26"/>
        </w:rPr>
      </w:pPr>
      <w:r w:rsidRPr="00B6256D">
        <w:rPr>
          <w:sz w:val="28"/>
          <w:szCs w:val="26"/>
        </w:rPr>
        <w:t xml:space="preserve">Identifier les activités clés à mener par chaque intervenant et faire le </w:t>
      </w:r>
      <w:proofErr w:type="spellStart"/>
      <w:r w:rsidRPr="00B6256D">
        <w:rPr>
          <w:sz w:val="28"/>
          <w:szCs w:val="26"/>
        </w:rPr>
        <w:t>costing</w:t>
      </w:r>
      <w:proofErr w:type="spellEnd"/>
      <w:r w:rsidR="002F1BC5">
        <w:rPr>
          <w:sz w:val="28"/>
          <w:szCs w:val="26"/>
        </w:rPr>
        <w:t xml:space="preserve"> y afférent ;</w:t>
      </w:r>
    </w:p>
    <w:p w14:paraId="7B48AF7F" w14:textId="6F45511F" w:rsidR="00023D92" w:rsidRPr="00C274D7" w:rsidRDefault="008D44BF" w:rsidP="004C7064">
      <w:pPr>
        <w:numPr>
          <w:ilvl w:val="0"/>
          <w:numId w:val="1"/>
        </w:numPr>
        <w:spacing w:line="276" w:lineRule="auto"/>
        <w:jc w:val="both"/>
        <w:rPr>
          <w:b/>
          <w:sz w:val="28"/>
          <w:szCs w:val="26"/>
        </w:rPr>
      </w:pPr>
      <w:r w:rsidRPr="00B6256D">
        <w:rPr>
          <w:sz w:val="28"/>
          <w:szCs w:val="26"/>
        </w:rPr>
        <w:t xml:space="preserve">S’assurer qu’il </w:t>
      </w:r>
      <w:r w:rsidR="00560D87" w:rsidRPr="00B6256D">
        <w:rPr>
          <w:sz w:val="28"/>
          <w:szCs w:val="26"/>
        </w:rPr>
        <w:t>n’existe</w:t>
      </w:r>
      <w:r w:rsidR="00F6091A">
        <w:rPr>
          <w:sz w:val="28"/>
          <w:szCs w:val="26"/>
        </w:rPr>
        <w:t xml:space="preserve"> pas de doublons dans </w:t>
      </w:r>
      <w:r w:rsidR="00560D87" w:rsidRPr="00B6256D">
        <w:rPr>
          <w:sz w:val="28"/>
          <w:szCs w:val="26"/>
        </w:rPr>
        <w:t xml:space="preserve">le financement de ces </w:t>
      </w:r>
      <w:r w:rsidR="00EB0DB0">
        <w:rPr>
          <w:sz w:val="28"/>
          <w:szCs w:val="26"/>
        </w:rPr>
        <w:t xml:space="preserve">quatre </w:t>
      </w:r>
      <w:r w:rsidR="00560D87" w:rsidRPr="00B6256D">
        <w:rPr>
          <w:sz w:val="28"/>
          <w:szCs w:val="26"/>
        </w:rPr>
        <w:t>interventions à travers le budget de l’Etat.</w:t>
      </w:r>
    </w:p>
    <w:p w14:paraId="51460E6B" w14:textId="2BFEBF63" w:rsidR="00E83743" w:rsidRPr="00B6256D" w:rsidRDefault="00E83743" w:rsidP="004C7064">
      <w:pPr>
        <w:numPr>
          <w:ilvl w:val="0"/>
          <w:numId w:val="1"/>
        </w:numPr>
        <w:spacing w:line="276" w:lineRule="auto"/>
        <w:jc w:val="both"/>
        <w:rPr>
          <w:b/>
          <w:sz w:val="28"/>
          <w:szCs w:val="26"/>
        </w:rPr>
      </w:pPr>
      <w:r>
        <w:rPr>
          <w:sz w:val="28"/>
          <w:szCs w:val="26"/>
        </w:rPr>
        <w:t>Définir le périmètre des interventions de SUCAM en phase pilote</w:t>
      </w:r>
      <w:r w:rsidR="00F0349D">
        <w:rPr>
          <w:sz w:val="28"/>
          <w:szCs w:val="26"/>
        </w:rPr>
        <w:t>.</w:t>
      </w:r>
    </w:p>
    <w:p w14:paraId="76482EAB" w14:textId="77777777" w:rsidR="000C3A57" w:rsidRPr="00560D87" w:rsidRDefault="000C3A57" w:rsidP="000C3A57">
      <w:pPr>
        <w:spacing w:line="276" w:lineRule="auto"/>
        <w:ind w:left="1080"/>
        <w:jc w:val="both"/>
        <w:rPr>
          <w:b/>
          <w:sz w:val="26"/>
          <w:szCs w:val="26"/>
        </w:rPr>
      </w:pPr>
    </w:p>
    <w:p w14:paraId="2E818E27" w14:textId="3CCAD8BD" w:rsidR="00023D92" w:rsidRPr="00636515" w:rsidRDefault="00B56BBF" w:rsidP="00992F32">
      <w:pPr>
        <w:spacing w:after="120" w:line="276" w:lineRule="auto"/>
        <w:jc w:val="both"/>
        <w:rPr>
          <w:b/>
          <w:sz w:val="28"/>
          <w:szCs w:val="26"/>
        </w:rPr>
      </w:pPr>
      <w:r w:rsidRPr="00636515">
        <w:rPr>
          <w:b/>
          <w:sz w:val="28"/>
          <w:szCs w:val="26"/>
        </w:rPr>
        <w:t>I</w:t>
      </w:r>
      <w:r w:rsidR="00023D92" w:rsidRPr="00636515">
        <w:rPr>
          <w:b/>
          <w:sz w:val="28"/>
          <w:szCs w:val="26"/>
        </w:rPr>
        <w:t xml:space="preserve">V- </w:t>
      </w:r>
      <w:r w:rsidR="007C4260" w:rsidRPr="00636515">
        <w:rPr>
          <w:b/>
          <w:sz w:val="28"/>
          <w:szCs w:val="26"/>
        </w:rPr>
        <w:t>RESULTATS A ATTEINDRE</w:t>
      </w:r>
    </w:p>
    <w:p w14:paraId="3B41A2C3" w14:textId="2C8B7E49" w:rsidR="000C3A57" w:rsidRPr="00B6256D" w:rsidRDefault="000C3A57" w:rsidP="000C3A57">
      <w:pPr>
        <w:numPr>
          <w:ilvl w:val="0"/>
          <w:numId w:val="1"/>
        </w:numPr>
        <w:spacing w:line="276" w:lineRule="auto"/>
        <w:jc w:val="both"/>
        <w:rPr>
          <w:sz w:val="28"/>
          <w:szCs w:val="26"/>
        </w:rPr>
      </w:pPr>
      <w:r w:rsidRPr="00B6256D">
        <w:rPr>
          <w:sz w:val="28"/>
          <w:szCs w:val="26"/>
        </w:rPr>
        <w:t xml:space="preserve">Les différents mécanismes sont présentés avec une emphase sur le montage institutionnel, les outils utilisés, l’Etat des lieux de mise en œuvre des interventions, les </w:t>
      </w:r>
      <w:r w:rsidR="00912F87">
        <w:rPr>
          <w:sz w:val="28"/>
          <w:szCs w:val="26"/>
        </w:rPr>
        <w:t xml:space="preserve">perspectives </w:t>
      </w:r>
      <w:r w:rsidRPr="00B6256D">
        <w:rPr>
          <w:sz w:val="28"/>
          <w:szCs w:val="26"/>
        </w:rPr>
        <w:t>;</w:t>
      </w:r>
    </w:p>
    <w:p w14:paraId="600DF30C" w14:textId="3913A444" w:rsidR="000C3A57" w:rsidRPr="00B6256D" w:rsidRDefault="000C3A57" w:rsidP="000C3A57">
      <w:pPr>
        <w:numPr>
          <w:ilvl w:val="0"/>
          <w:numId w:val="1"/>
        </w:numPr>
        <w:spacing w:line="276" w:lineRule="auto"/>
        <w:jc w:val="both"/>
        <w:rPr>
          <w:sz w:val="28"/>
          <w:szCs w:val="26"/>
        </w:rPr>
      </w:pPr>
      <w:r w:rsidRPr="00B6256D">
        <w:rPr>
          <w:sz w:val="28"/>
          <w:szCs w:val="26"/>
        </w:rPr>
        <w:t>Les capacités des différentes parties prenantes sont renforcées sur les principes d’achat stratégique ;</w:t>
      </w:r>
    </w:p>
    <w:p w14:paraId="1231F5E5" w14:textId="2E7400FE" w:rsidR="000C3A57" w:rsidRPr="00B6256D" w:rsidRDefault="000C3A57" w:rsidP="000C3A57">
      <w:pPr>
        <w:numPr>
          <w:ilvl w:val="0"/>
          <w:numId w:val="1"/>
        </w:numPr>
        <w:spacing w:line="276" w:lineRule="auto"/>
        <w:jc w:val="both"/>
        <w:rPr>
          <w:sz w:val="28"/>
          <w:szCs w:val="26"/>
        </w:rPr>
      </w:pPr>
      <w:r w:rsidRPr="00B6256D">
        <w:rPr>
          <w:sz w:val="28"/>
          <w:szCs w:val="26"/>
        </w:rPr>
        <w:t>La procédure commune de gestion des interventions est élaborée ;</w:t>
      </w:r>
    </w:p>
    <w:p w14:paraId="473A3D6B" w14:textId="268BA14A" w:rsidR="00E83743" w:rsidRPr="00576AC1" w:rsidRDefault="00272FE7" w:rsidP="00C274D7">
      <w:pPr>
        <w:spacing w:line="276" w:lineRule="auto"/>
        <w:ind w:left="1080"/>
        <w:jc w:val="both"/>
        <w:rPr>
          <w:b/>
          <w:sz w:val="28"/>
          <w:szCs w:val="26"/>
        </w:rPr>
      </w:pPr>
      <w:r>
        <w:rPr>
          <w:sz w:val="28"/>
          <w:szCs w:val="26"/>
        </w:rPr>
        <w:t>L</w:t>
      </w:r>
      <w:r w:rsidR="000C3A57" w:rsidRPr="00B6256D">
        <w:rPr>
          <w:sz w:val="28"/>
          <w:szCs w:val="26"/>
        </w:rPr>
        <w:t xml:space="preserve">es activités clés </w:t>
      </w:r>
      <w:r>
        <w:rPr>
          <w:sz w:val="28"/>
          <w:szCs w:val="26"/>
        </w:rPr>
        <w:t xml:space="preserve">à mener par chaque intervenant </w:t>
      </w:r>
      <w:r w:rsidR="000C3A57" w:rsidRPr="00B6256D">
        <w:rPr>
          <w:sz w:val="28"/>
          <w:szCs w:val="26"/>
        </w:rPr>
        <w:t xml:space="preserve">ont été identifiées </w:t>
      </w:r>
      <w:r w:rsidR="00BA770D">
        <w:rPr>
          <w:sz w:val="28"/>
          <w:szCs w:val="26"/>
        </w:rPr>
        <w:t xml:space="preserve">et </w:t>
      </w:r>
      <w:r w:rsidR="000C3A57" w:rsidRPr="00B6256D">
        <w:rPr>
          <w:sz w:val="28"/>
          <w:szCs w:val="26"/>
        </w:rPr>
        <w:t xml:space="preserve">le </w:t>
      </w:r>
      <w:proofErr w:type="spellStart"/>
      <w:r w:rsidR="000C3A57" w:rsidRPr="00B6256D">
        <w:rPr>
          <w:sz w:val="28"/>
          <w:szCs w:val="26"/>
        </w:rPr>
        <w:t>costing</w:t>
      </w:r>
      <w:proofErr w:type="spellEnd"/>
      <w:r w:rsidR="000C3A57" w:rsidRPr="00B6256D">
        <w:rPr>
          <w:sz w:val="28"/>
          <w:szCs w:val="26"/>
        </w:rPr>
        <w:t xml:space="preserve"> effectué</w:t>
      </w:r>
      <w:proofErr w:type="gramStart"/>
      <w:r w:rsidR="000C3A57" w:rsidRPr="00B6256D">
        <w:rPr>
          <w:sz w:val="28"/>
          <w:szCs w:val="26"/>
        </w:rPr>
        <w:t> ;</w:t>
      </w:r>
      <w:r w:rsidR="000C3A57" w:rsidRPr="00C274D7">
        <w:rPr>
          <w:sz w:val="28"/>
          <w:szCs w:val="26"/>
        </w:rPr>
        <w:t>A</w:t>
      </w:r>
      <w:proofErr w:type="gramEnd"/>
      <w:r w:rsidR="000C3A57" w:rsidRPr="00C274D7">
        <w:rPr>
          <w:sz w:val="28"/>
          <w:szCs w:val="26"/>
        </w:rPr>
        <w:t xml:space="preserve"> l’analyse des résultats du </w:t>
      </w:r>
      <w:proofErr w:type="spellStart"/>
      <w:r w:rsidR="000C3A57" w:rsidRPr="00C274D7">
        <w:rPr>
          <w:sz w:val="28"/>
          <w:szCs w:val="26"/>
        </w:rPr>
        <w:t>costing</w:t>
      </w:r>
      <w:proofErr w:type="spellEnd"/>
      <w:r w:rsidR="000C3A57" w:rsidRPr="00C274D7">
        <w:rPr>
          <w:sz w:val="28"/>
          <w:szCs w:val="26"/>
        </w:rPr>
        <w:t xml:space="preserve">, </w:t>
      </w:r>
      <w:r w:rsidR="00BF0F28" w:rsidRPr="00C274D7">
        <w:rPr>
          <w:sz w:val="28"/>
          <w:szCs w:val="26"/>
        </w:rPr>
        <w:t xml:space="preserve">il </w:t>
      </w:r>
      <w:r w:rsidR="00F6091A" w:rsidRPr="00C274D7">
        <w:rPr>
          <w:sz w:val="28"/>
          <w:szCs w:val="26"/>
        </w:rPr>
        <w:t xml:space="preserve">n’existe pas de doublons dans </w:t>
      </w:r>
      <w:r w:rsidR="000C3A57" w:rsidRPr="00C274D7">
        <w:rPr>
          <w:sz w:val="28"/>
          <w:szCs w:val="26"/>
        </w:rPr>
        <w:t xml:space="preserve">le financement de ces </w:t>
      </w:r>
      <w:r w:rsidR="00BF0F28" w:rsidRPr="00C274D7">
        <w:rPr>
          <w:sz w:val="28"/>
          <w:szCs w:val="26"/>
        </w:rPr>
        <w:t xml:space="preserve">quatre </w:t>
      </w:r>
      <w:r w:rsidR="000C3A57" w:rsidRPr="00C274D7">
        <w:rPr>
          <w:sz w:val="28"/>
          <w:szCs w:val="26"/>
        </w:rPr>
        <w:t>interventions à travers le budget de l’Etat.</w:t>
      </w:r>
    </w:p>
    <w:p w14:paraId="25C84C12" w14:textId="77777777" w:rsidR="007C4260" w:rsidRDefault="007C4260" w:rsidP="00831F1B">
      <w:pPr>
        <w:spacing w:line="276" w:lineRule="auto"/>
        <w:jc w:val="both"/>
        <w:rPr>
          <w:sz w:val="28"/>
          <w:szCs w:val="26"/>
        </w:rPr>
      </w:pPr>
    </w:p>
    <w:p w14:paraId="7C450A47" w14:textId="426F5F59" w:rsidR="007C4260" w:rsidRDefault="00BF0F28" w:rsidP="00831F1B">
      <w:pPr>
        <w:spacing w:line="276" w:lineRule="auto"/>
        <w:jc w:val="both"/>
        <w:rPr>
          <w:b/>
          <w:sz w:val="28"/>
          <w:szCs w:val="26"/>
        </w:rPr>
      </w:pPr>
      <w:r w:rsidRPr="00BF0F28">
        <w:rPr>
          <w:b/>
          <w:sz w:val="28"/>
          <w:szCs w:val="26"/>
        </w:rPr>
        <w:t xml:space="preserve">V- LES THEMATIQUES DE L’ATELIER </w:t>
      </w:r>
    </w:p>
    <w:p w14:paraId="45A9B6C5" w14:textId="060B48FB" w:rsidR="00E83743" w:rsidRDefault="00E83743" w:rsidP="00831F1B">
      <w:pPr>
        <w:spacing w:line="276" w:lineRule="auto"/>
        <w:jc w:val="both"/>
        <w:rPr>
          <w:b/>
          <w:sz w:val="28"/>
          <w:szCs w:val="26"/>
        </w:rPr>
      </w:pPr>
      <w:r>
        <w:rPr>
          <w:b/>
          <w:sz w:val="28"/>
          <w:szCs w:val="26"/>
        </w:rPr>
        <w:t>Chaque thème concerne les différentes interventions : acteurs, site</w:t>
      </w:r>
      <w:r w:rsidR="005263A3">
        <w:rPr>
          <w:b/>
          <w:sz w:val="28"/>
          <w:szCs w:val="26"/>
        </w:rPr>
        <w:t>s, périodicité, coûts associés</w:t>
      </w:r>
      <w:r w:rsidR="00B80023">
        <w:rPr>
          <w:b/>
          <w:sz w:val="28"/>
          <w:szCs w:val="26"/>
        </w:rPr>
        <w:t>.</w:t>
      </w:r>
    </w:p>
    <w:p w14:paraId="29F20722" w14:textId="77777777" w:rsidR="00E83743" w:rsidRPr="009A4A2B" w:rsidRDefault="00E83743" w:rsidP="00831F1B">
      <w:pPr>
        <w:spacing w:line="276" w:lineRule="auto"/>
        <w:jc w:val="both"/>
        <w:rPr>
          <w:b/>
          <w:sz w:val="28"/>
          <w:szCs w:val="26"/>
        </w:rPr>
      </w:pPr>
    </w:p>
    <w:p w14:paraId="1C584AAE" w14:textId="711231F8" w:rsidR="007C4260" w:rsidDel="007F6DA2" w:rsidRDefault="007C4260" w:rsidP="00831F1B">
      <w:pPr>
        <w:spacing w:line="276" w:lineRule="auto"/>
        <w:jc w:val="both"/>
        <w:rPr>
          <w:del w:id="5" w:author="Utilisateur Windows" w:date="2022-12-19T14:01:00Z"/>
          <w:sz w:val="28"/>
          <w:szCs w:val="26"/>
        </w:rPr>
      </w:pPr>
      <w:r>
        <w:rPr>
          <w:sz w:val="28"/>
          <w:szCs w:val="26"/>
        </w:rPr>
        <w:t xml:space="preserve">Thème 1 : </w:t>
      </w:r>
      <w:r w:rsidR="00E83743">
        <w:rPr>
          <w:sz w:val="28"/>
          <w:szCs w:val="26"/>
        </w:rPr>
        <w:t>Enrôlement et immatriculation des bénéficiaires</w:t>
      </w:r>
      <w:r w:rsidR="00207F17">
        <w:rPr>
          <w:sz w:val="28"/>
          <w:szCs w:val="26"/>
        </w:rPr>
        <w:t xml:space="preserve"> (SUCAM)</w:t>
      </w:r>
      <w:del w:id="6" w:author="Utilisateur Windows" w:date="2022-12-19T14:02:00Z">
        <w:r w:rsidR="00207F17" w:rsidDel="007F6DA2">
          <w:rPr>
            <w:sz w:val="28"/>
            <w:szCs w:val="26"/>
          </w:rPr>
          <w:delText> </w:delText>
        </w:r>
      </w:del>
      <w:ins w:id="7" w:author="Utilisateur Windows" w:date="2022-12-19T14:02:00Z">
        <w:r w:rsidR="007F6DA2">
          <w:rPr>
            <w:sz w:val="28"/>
            <w:szCs w:val="26"/>
          </w:rPr>
          <w:t> ;</w:t>
        </w:r>
      </w:ins>
      <w:del w:id="8" w:author="Utilisateur Windows" w:date="2022-12-19T14:01:00Z">
        <w:r w:rsidR="00207F17" w:rsidDel="007F6DA2">
          <w:rPr>
            <w:sz w:val="28"/>
            <w:szCs w:val="26"/>
          </w:rPr>
          <w:delText>;</w:delText>
        </w:r>
      </w:del>
    </w:p>
    <w:p w14:paraId="0EFF29E4" w14:textId="2C621BE7" w:rsidR="007C4260" w:rsidRDefault="00207F17" w:rsidP="00831F1B">
      <w:pPr>
        <w:spacing w:line="276" w:lineRule="auto"/>
        <w:jc w:val="both"/>
        <w:rPr>
          <w:sz w:val="28"/>
          <w:szCs w:val="26"/>
        </w:rPr>
      </w:pPr>
      <w:del w:id="9" w:author="Utilisateur Windows" w:date="2022-12-19T14:01:00Z">
        <w:r w:rsidDel="007F6DA2">
          <w:rPr>
            <w:sz w:val="28"/>
            <w:szCs w:val="26"/>
          </w:rPr>
          <w:delText>;</w:delText>
        </w:r>
      </w:del>
    </w:p>
    <w:p w14:paraId="1352AA2E" w14:textId="478ABFCD" w:rsidR="007C4260" w:rsidRDefault="007C4260" w:rsidP="00831F1B">
      <w:pPr>
        <w:spacing w:line="276" w:lineRule="auto"/>
        <w:jc w:val="both"/>
        <w:rPr>
          <w:sz w:val="28"/>
          <w:szCs w:val="26"/>
        </w:rPr>
      </w:pPr>
      <w:r>
        <w:rPr>
          <w:sz w:val="28"/>
          <w:szCs w:val="26"/>
        </w:rPr>
        <w:lastRenderedPageBreak/>
        <w:t xml:space="preserve">Thème </w:t>
      </w:r>
      <w:r w:rsidR="00081FD3">
        <w:rPr>
          <w:sz w:val="28"/>
          <w:szCs w:val="26"/>
        </w:rPr>
        <w:t>2</w:t>
      </w:r>
      <w:r>
        <w:rPr>
          <w:sz w:val="28"/>
          <w:szCs w:val="26"/>
        </w:rPr>
        <w:t xml:space="preserve"> : </w:t>
      </w:r>
      <w:r w:rsidR="00E83743">
        <w:rPr>
          <w:sz w:val="28"/>
          <w:szCs w:val="26"/>
        </w:rPr>
        <w:t>Mécanismes remboursements des prestations</w:t>
      </w:r>
      <w:del w:id="10" w:author="Utilisateur Windows" w:date="2022-12-19T14:00:00Z">
        <w:r w:rsidR="00207F17" w:rsidDel="007F6DA2">
          <w:rPr>
            <w:sz w:val="28"/>
            <w:szCs w:val="26"/>
          </w:rPr>
          <w:delText> </w:delText>
        </w:r>
      </w:del>
      <w:ins w:id="11" w:author="Utilisateur Windows" w:date="2022-12-19T14:00:00Z">
        <w:r w:rsidR="007F6DA2">
          <w:rPr>
            <w:sz w:val="28"/>
            <w:szCs w:val="26"/>
          </w:rPr>
          <w:t xml:space="preserve"> : </w:t>
        </w:r>
      </w:ins>
      <w:del w:id="12" w:author="Utilisateur Windows" w:date="2022-12-19T14:00:00Z">
        <w:r w:rsidR="00207F17" w:rsidDel="007F6DA2">
          <w:rPr>
            <w:sz w:val="28"/>
            <w:szCs w:val="26"/>
          </w:rPr>
          <w:delText>;</w:delText>
        </w:r>
      </w:del>
      <w:r w:rsidR="00081FD3">
        <w:rPr>
          <w:sz w:val="28"/>
          <w:szCs w:val="26"/>
        </w:rPr>
        <w:t>Comment regrouper les 04 projet</w:t>
      </w:r>
      <w:ins w:id="13" w:author="Utilisateur Windows" w:date="2022-12-19T14:00:00Z">
        <w:r w:rsidR="007F6DA2">
          <w:rPr>
            <w:sz w:val="28"/>
            <w:szCs w:val="26"/>
          </w:rPr>
          <w:t>s</w:t>
        </w:r>
      </w:ins>
      <w:r w:rsidR="00081FD3">
        <w:rPr>
          <w:sz w:val="28"/>
          <w:szCs w:val="26"/>
        </w:rPr>
        <w:t xml:space="preserve"> dans une seule facture</w:t>
      </w:r>
      <w:ins w:id="14" w:author="Utilisateur Windows" w:date="2022-12-19T14:01:00Z">
        <w:r w:rsidR="007F6DA2">
          <w:rPr>
            <w:sz w:val="28"/>
            <w:szCs w:val="26"/>
          </w:rPr>
          <w:t> ;</w:t>
        </w:r>
      </w:ins>
    </w:p>
    <w:p w14:paraId="25586DEC" w14:textId="36618410" w:rsidR="007C4260" w:rsidRDefault="007C4260" w:rsidP="00831F1B">
      <w:pPr>
        <w:spacing w:line="276" w:lineRule="auto"/>
        <w:jc w:val="both"/>
        <w:rPr>
          <w:sz w:val="28"/>
          <w:szCs w:val="26"/>
        </w:rPr>
      </w:pPr>
      <w:r>
        <w:rPr>
          <w:sz w:val="28"/>
          <w:szCs w:val="26"/>
        </w:rPr>
        <w:t xml:space="preserve">Thème </w:t>
      </w:r>
      <w:r w:rsidR="00081FD3">
        <w:rPr>
          <w:sz w:val="28"/>
          <w:szCs w:val="26"/>
        </w:rPr>
        <w:t>3</w:t>
      </w:r>
      <w:r>
        <w:rPr>
          <w:sz w:val="28"/>
          <w:szCs w:val="26"/>
        </w:rPr>
        <w:t> :</w:t>
      </w:r>
      <w:r w:rsidR="00E83743">
        <w:rPr>
          <w:sz w:val="28"/>
          <w:szCs w:val="26"/>
        </w:rPr>
        <w:t xml:space="preserve"> Conditions de délivrance des soins aux patients dans les FOSA</w:t>
      </w:r>
      <w:ins w:id="15" w:author="Utilisateur Windows" w:date="2022-12-19T14:01:00Z">
        <w:r w:rsidR="007F6DA2">
          <w:rPr>
            <w:sz w:val="28"/>
            <w:szCs w:val="26"/>
          </w:rPr>
          <w:t> ;</w:t>
        </w:r>
      </w:ins>
    </w:p>
    <w:p w14:paraId="6950CB47" w14:textId="17FAEE10" w:rsidR="007C4260" w:rsidRDefault="007C4260" w:rsidP="00831F1B">
      <w:pPr>
        <w:spacing w:line="276" w:lineRule="auto"/>
        <w:jc w:val="both"/>
        <w:rPr>
          <w:sz w:val="28"/>
          <w:szCs w:val="26"/>
        </w:rPr>
      </w:pPr>
      <w:r>
        <w:rPr>
          <w:sz w:val="28"/>
          <w:szCs w:val="26"/>
        </w:rPr>
        <w:t xml:space="preserve">Thème </w:t>
      </w:r>
      <w:r w:rsidR="00081FD3">
        <w:rPr>
          <w:sz w:val="28"/>
          <w:szCs w:val="26"/>
        </w:rPr>
        <w:t>4</w:t>
      </w:r>
      <w:r>
        <w:rPr>
          <w:sz w:val="28"/>
          <w:szCs w:val="26"/>
        </w:rPr>
        <w:t> :</w:t>
      </w:r>
      <w:r w:rsidR="00E83743">
        <w:rPr>
          <w:sz w:val="28"/>
          <w:szCs w:val="26"/>
        </w:rPr>
        <w:t xml:space="preserve"> </w:t>
      </w:r>
      <w:r w:rsidR="00081FD3">
        <w:rPr>
          <w:sz w:val="28"/>
          <w:szCs w:val="26"/>
        </w:rPr>
        <w:t xml:space="preserve"> </w:t>
      </w:r>
      <w:proofErr w:type="spellStart"/>
      <w:r w:rsidR="00081FD3">
        <w:rPr>
          <w:sz w:val="28"/>
          <w:szCs w:val="26"/>
        </w:rPr>
        <w:t>Perimètre</w:t>
      </w:r>
      <w:proofErr w:type="spellEnd"/>
      <w:r w:rsidR="00081FD3">
        <w:rPr>
          <w:sz w:val="28"/>
          <w:szCs w:val="26"/>
        </w:rPr>
        <w:t xml:space="preserve"> d’action de la phase 1 de la CSU</w:t>
      </w:r>
      <w:del w:id="16" w:author="Utilisateur Windows" w:date="2022-12-19T14:02:00Z">
        <w:r w:rsidR="00081FD3" w:rsidDel="007F6DA2">
          <w:rPr>
            <w:sz w:val="28"/>
            <w:szCs w:val="26"/>
          </w:rPr>
          <w:delText> </w:delText>
        </w:r>
      </w:del>
      <w:ins w:id="17" w:author="Utilisateur Windows" w:date="2022-12-19T14:02:00Z">
        <w:r w:rsidR="007F6DA2">
          <w:rPr>
            <w:sz w:val="28"/>
            <w:szCs w:val="26"/>
          </w:rPr>
          <w:t> ;</w:t>
        </w:r>
      </w:ins>
      <w:del w:id="18" w:author="Utilisateur Windows" w:date="2022-12-19T14:02:00Z">
        <w:r w:rsidR="00081FD3" w:rsidDel="007F6DA2">
          <w:rPr>
            <w:sz w:val="28"/>
            <w:szCs w:val="26"/>
          </w:rPr>
          <w:delText xml:space="preserve">: </w:delText>
        </w:r>
      </w:del>
    </w:p>
    <w:p w14:paraId="67959C6A" w14:textId="4AD76A8E" w:rsidR="00EB09E9" w:rsidRPr="00C274D7" w:rsidDel="007F6DA2" w:rsidRDefault="00081FD3" w:rsidP="00C274D7">
      <w:pPr>
        <w:spacing w:line="276" w:lineRule="auto"/>
        <w:jc w:val="both"/>
        <w:rPr>
          <w:del w:id="19" w:author="Utilisateur Windows" w:date="2022-12-19T14:01:00Z"/>
          <w:sz w:val="28"/>
          <w:szCs w:val="26"/>
        </w:rPr>
      </w:pPr>
      <w:r>
        <w:rPr>
          <w:sz w:val="28"/>
          <w:szCs w:val="26"/>
        </w:rPr>
        <w:t xml:space="preserve">Thème 5 : Définir le périmètre des interventions de BEPFA des FOSA non public en zone </w:t>
      </w:r>
      <w:proofErr w:type="spellStart"/>
      <w:r>
        <w:rPr>
          <w:sz w:val="28"/>
          <w:szCs w:val="26"/>
        </w:rPr>
        <w:t>insécuritaire</w:t>
      </w:r>
      <w:proofErr w:type="spellEnd"/>
      <w:r>
        <w:rPr>
          <w:sz w:val="28"/>
          <w:szCs w:val="26"/>
        </w:rPr>
        <w:t xml:space="preserve"> dans la phase pilote</w:t>
      </w:r>
      <w:ins w:id="20" w:author="Utilisateur Windows" w:date="2022-12-19T14:01:00Z">
        <w:r w:rsidR="007F6DA2">
          <w:rPr>
            <w:sz w:val="28"/>
            <w:szCs w:val="26"/>
          </w:rPr>
          <w:t>.</w:t>
        </w:r>
      </w:ins>
      <w:del w:id="21" w:author="Utilisateur Windows" w:date="2022-12-19T14:01:00Z">
        <w:r w:rsidR="00EB09E9" w:rsidDel="007F6DA2">
          <w:rPr>
            <w:sz w:val="28"/>
            <w:szCs w:val="26"/>
          </w:rPr>
          <w:delText> ;</w:delText>
        </w:r>
      </w:del>
    </w:p>
    <w:p w14:paraId="38056D20" w14:textId="78906564" w:rsidR="00207F17" w:rsidRPr="00B6256D" w:rsidRDefault="00250B0A" w:rsidP="00831F1B">
      <w:pPr>
        <w:spacing w:line="276" w:lineRule="auto"/>
        <w:jc w:val="both"/>
        <w:rPr>
          <w:b/>
          <w:sz w:val="28"/>
          <w:szCs w:val="26"/>
        </w:rPr>
      </w:pPr>
      <w:del w:id="22" w:author="Utilisateur Windows" w:date="2022-12-19T14:01:00Z">
        <w:r w:rsidDel="007F6DA2">
          <w:rPr>
            <w:sz w:val="28"/>
            <w:szCs w:val="26"/>
          </w:rPr>
          <w:delText>Thèm</w:delText>
        </w:r>
        <w:r w:rsidR="00EB09E9" w:rsidDel="007F6DA2">
          <w:rPr>
            <w:sz w:val="28"/>
            <w:szCs w:val="26"/>
          </w:rPr>
          <w:delText>e :</w:delText>
        </w:r>
      </w:del>
    </w:p>
    <w:p w14:paraId="592C787C" w14:textId="77777777" w:rsidR="00023D92" w:rsidRPr="00EB0DB0" w:rsidRDefault="00023D92" w:rsidP="00992F32">
      <w:pPr>
        <w:spacing w:line="276" w:lineRule="auto"/>
        <w:jc w:val="both"/>
        <w:rPr>
          <w:b/>
          <w:sz w:val="14"/>
          <w:szCs w:val="26"/>
        </w:rPr>
      </w:pPr>
    </w:p>
    <w:p w14:paraId="1A170949" w14:textId="374BC75C" w:rsidR="00023D92" w:rsidRPr="00636515" w:rsidRDefault="00B56BBF" w:rsidP="00992F32">
      <w:pPr>
        <w:spacing w:line="276" w:lineRule="auto"/>
        <w:jc w:val="both"/>
        <w:rPr>
          <w:b/>
          <w:sz w:val="28"/>
          <w:szCs w:val="26"/>
        </w:rPr>
      </w:pPr>
      <w:r w:rsidRPr="00636515">
        <w:rPr>
          <w:b/>
          <w:sz w:val="28"/>
          <w:szCs w:val="26"/>
        </w:rPr>
        <w:t>V</w:t>
      </w:r>
      <w:r w:rsidR="007C4260">
        <w:rPr>
          <w:b/>
          <w:sz w:val="28"/>
          <w:szCs w:val="26"/>
        </w:rPr>
        <w:t>I</w:t>
      </w:r>
      <w:r w:rsidR="00023D92" w:rsidRPr="00636515">
        <w:rPr>
          <w:b/>
          <w:sz w:val="28"/>
          <w:szCs w:val="26"/>
        </w:rPr>
        <w:t xml:space="preserve">- </w:t>
      </w:r>
      <w:r w:rsidR="007C4260" w:rsidRPr="00636515">
        <w:rPr>
          <w:b/>
          <w:sz w:val="28"/>
          <w:szCs w:val="26"/>
        </w:rPr>
        <w:t>METHODOLOGIE DES TRAVAUX</w:t>
      </w:r>
    </w:p>
    <w:p w14:paraId="2D28C89B" w14:textId="39C5C021" w:rsidR="00023D92" w:rsidRPr="00EB0DB0" w:rsidRDefault="00023D92" w:rsidP="00992F32">
      <w:pPr>
        <w:spacing w:line="276" w:lineRule="auto"/>
        <w:ind w:firstLine="708"/>
        <w:jc w:val="both"/>
        <w:rPr>
          <w:bCs/>
          <w:sz w:val="16"/>
          <w:szCs w:val="26"/>
        </w:rPr>
      </w:pPr>
    </w:p>
    <w:p w14:paraId="10A4BC87" w14:textId="299AED1F" w:rsidR="00023D92" w:rsidRPr="00B6256D" w:rsidRDefault="005D67B5" w:rsidP="00992F32">
      <w:pPr>
        <w:numPr>
          <w:ilvl w:val="0"/>
          <w:numId w:val="1"/>
        </w:numPr>
        <w:spacing w:line="276" w:lineRule="auto"/>
        <w:jc w:val="both"/>
        <w:rPr>
          <w:sz w:val="28"/>
          <w:szCs w:val="26"/>
        </w:rPr>
      </w:pPr>
      <w:r w:rsidRPr="00B6256D">
        <w:rPr>
          <w:sz w:val="28"/>
          <w:szCs w:val="26"/>
        </w:rPr>
        <w:t xml:space="preserve">Présentation </w:t>
      </w:r>
      <w:r w:rsidR="00B2759A" w:rsidRPr="00B6256D">
        <w:rPr>
          <w:sz w:val="28"/>
          <w:szCs w:val="26"/>
        </w:rPr>
        <w:t xml:space="preserve">en </w:t>
      </w:r>
      <w:r w:rsidR="00D175BD" w:rsidRPr="00B6256D">
        <w:rPr>
          <w:sz w:val="28"/>
          <w:szCs w:val="26"/>
        </w:rPr>
        <w:t>plénière</w:t>
      </w:r>
      <w:r w:rsidR="00023D92" w:rsidRPr="00B6256D">
        <w:rPr>
          <w:sz w:val="28"/>
          <w:szCs w:val="26"/>
        </w:rPr>
        <w:t>;</w:t>
      </w:r>
    </w:p>
    <w:p w14:paraId="1AE13A55" w14:textId="7E68BF5F" w:rsidR="00DF43F9" w:rsidRPr="00B6256D" w:rsidRDefault="00B56BBF" w:rsidP="00992F32">
      <w:pPr>
        <w:numPr>
          <w:ilvl w:val="0"/>
          <w:numId w:val="1"/>
        </w:numPr>
        <w:spacing w:line="276" w:lineRule="auto"/>
        <w:jc w:val="both"/>
        <w:rPr>
          <w:sz w:val="28"/>
          <w:szCs w:val="26"/>
        </w:rPr>
      </w:pPr>
      <w:r w:rsidRPr="00B6256D">
        <w:rPr>
          <w:sz w:val="28"/>
          <w:szCs w:val="26"/>
        </w:rPr>
        <w:t xml:space="preserve">Echanges et discutions </w:t>
      </w:r>
      <w:r w:rsidR="00D175BD" w:rsidRPr="00B6256D">
        <w:rPr>
          <w:sz w:val="28"/>
          <w:szCs w:val="26"/>
        </w:rPr>
        <w:t>;</w:t>
      </w:r>
    </w:p>
    <w:p w14:paraId="3408D07C" w14:textId="2BE52128" w:rsidR="002F714A" w:rsidDel="009C4F9A" w:rsidRDefault="00B6256D" w:rsidP="00992F32">
      <w:pPr>
        <w:numPr>
          <w:ilvl w:val="0"/>
          <w:numId w:val="1"/>
        </w:numPr>
        <w:spacing w:line="276" w:lineRule="auto"/>
        <w:jc w:val="both"/>
        <w:rPr>
          <w:del w:id="23" w:author="Utilisateur Windows" w:date="2022-12-19T15:45:00Z"/>
          <w:sz w:val="28"/>
          <w:szCs w:val="26"/>
        </w:rPr>
      </w:pPr>
      <w:r w:rsidRPr="00B6256D">
        <w:rPr>
          <w:sz w:val="28"/>
          <w:szCs w:val="26"/>
        </w:rPr>
        <w:t>Travaux de groupe.</w:t>
      </w:r>
      <w:bookmarkStart w:id="24" w:name="_GoBack"/>
      <w:bookmarkEnd w:id="24"/>
    </w:p>
    <w:p w14:paraId="0BEB9F74" w14:textId="77777777" w:rsidR="007C4260" w:rsidRPr="009C4F9A" w:rsidDel="009C4F9A" w:rsidRDefault="007C4260" w:rsidP="00831F1B">
      <w:pPr>
        <w:numPr>
          <w:ilvl w:val="0"/>
          <w:numId w:val="1"/>
        </w:numPr>
        <w:spacing w:line="276" w:lineRule="auto"/>
        <w:jc w:val="both"/>
        <w:rPr>
          <w:del w:id="25" w:author="Utilisateur Windows" w:date="2022-12-19T15:45:00Z"/>
          <w:sz w:val="28"/>
          <w:szCs w:val="26"/>
          <w:rPrChange w:id="26" w:author="Utilisateur Windows" w:date="2022-12-19T15:45:00Z">
            <w:rPr>
              <w:del w:id="27" w:author="Utilisateur Windows" w:date="2022-12-19T15:45:00Z"/>
              <w:sz w:val="28"/>
              <w:szCs w:val="26"/>
            </w:rPr>
          </w:rPrChange>
        </w:rPr>
        <w:pPrChange w:id="28" w:author="Utilisateur Windows" w:date="2022-12-19T15:45:00Z">
          <w:pPr>
            <w:spacing w:line="276" w:lineRule="auto"/>
            <w:jc w:val="both"/>
          </w:pPr>
        </w:pPrChange>
      </w:pPr>
    </w:p>
    <w:p w14:paraId="0260F430" w14:textId="77777777" w:rsidR="007C4260" w:rsidRPr="00B6256D" w:rsidRDefault="007C4260" w:rsidP="009C4F9A">
      <w:pPr>
        <w:numPr>
          <w:ilvl w:val="0"/>
          <w:numId w:val="1"/>
        </w:numPr>
        <w:spacing w:line="276" w:lineRule="auto"/>
        <w:jc w:val="both"/>
        <w:rPr>
          <w:sz w:val="28"/>
          <w:szCs w:val="26"/>
        </w:rPr>
        <w:pPrChange w:id="29" w:author="Utilisateur Windows" w:date="2022-12-19T15:45:00Z">
          <w:pPr>
            <w:spacing w:line="276" w:lineRule="auto"/>
            <w:jc w:val="both"/>
          </w:pPr>
        </w:pPrChange>
      </w:pPr>
    </w:p>
    <w:p w14:paraId="303B6767" w14:textId="77777777" w:rsidR="00473BB8" w:rsidRPr="00200EB6" w:rsidRDefault="00473BB8" w:rsidP="00473BB8">
      <w:pPr>
        <w:spacing w:line="276" w:lineRule="auto"/>
        <w:ind w:left="1080"/>
        <w:jc w:val="both"/>
        <w:rPr>
          <w:sz w:val="18"/>
          <w:szCs w:val="26"/>
        </w:rPr>
      </w:pPr>
    </w:p>
    <w:p w14:paraId="2B4FEDCB" w14:textId="1FEADF2F" w:rsidR="00023D92" w:rsidRDefault="00B56BBF" w:rsidP="00992F32">
      <w:pPr>
        <w:spacing w:line="276" w:lineRule="auto"/>
        <w:rPr>
          <w:b/>
          <w:sz w:val="28"/>
          <w:szCs w:val="26"/>
        </w:rPr>
      </w:pPr>
      <w:r w:rsidRPr="00636515">
        <w:rPr>
          <w:b/>
          <w:sz w:val="28"/>
          <w:szCs w:val="26"/>
        </w:rPr>
        <w:t>VI</w:t>
      </w:r>
      <w:r w:rsidR="007C4260">
        <w:rPr>
          <w:b/>
          <w:sz w:val="28"/>
          <w:szCs w:val="26"/>
        </w:rPr>
        <w:t>I</w:t>
      </w:r>
      <w:r w:rsidR="00023D92" w:rsidRPr="00636515">
        <w:rPr>
          <w:b/>
          <w:sz w:val="28"/>
          <w:szCs w:val="26"/>
        </w:rPr>
        <w:t>-</w:t>
      </w:r>
      <w:r w:rsidR="007C4260" w:rsidRPr="00636515">
        <w:rPr>
          <w:b/>
          <w:sz w:val="28"/>
          <w:szCs w:val="26"/>
        </w:rPr>
        <w:t>PARTICIPANT</w:t>
      </w:r>
      <w:r w:rsidR="007C4260">
        <w:rPr>
          <w:b/>
          <w:sz w:val="28"/>
          <w:szCs w:val="26"/>
        </w:rPr>
        <w:t>S</w:t>
      </w:r>
      <w:r w:rsidRPr="00636515">
        <w:rPr>
          <w:b/>
          <w:sz w:val="28"/>
          <w:szCs w:val="26"/>
        </w:rPr>
        <w:t xml:space="preserve"> </w:t>
      </w:r>
    </w:p>
    <w:p w14:paraId="0CA3391A" w14:textId="77777777" w:rsidR="00B6256D" w:rsidRDefault="00B6256D" w:rsidP="00992F32">
      <w:pPr>
        <w:spacing w:line="276" w:lineRule="auto"/>
        <w:rPr>
          <w:b/>
          <w:sz w:val="28"/>
          <w:szCs w:val="26"/>
        </w:rPr>
      </w:pPr>
    </w:p>
    <w:tbl>
      <w:tblPr>
        <w:tblStyle w:val="Grilledutableau"/>
        <w:tblW w:w="0" w:type="auto"/>
        <w:tblLook w:val="04A0" w:firstRow="1" w:lastRow="0" w:firstColumn="1" w:lastColumn="0" w:noHBand="0" w:noVBand="1"/>
      </w:tblPr>
      <w:tblGrid>
        <w:gridCol w:w="2689"/>
        <w:gridCol w:w="7558"/>
      </w:tblGrid>
      <w:tr w:rsidR="00B6256D" w14:paraId="0FE68D6D" w14:textId="77777777" w:rsidTr="00B6464D">
        <w:tc>
          <w:tcPr>
            <w:tcW w:w="2689" w:type="dxa"/>
          </w:tcPr>
          <w:p w14:paraId="2C1E26DE" w14:textId="6CAF735E" w:rsidR="00B6256D" w:rsidRDefault="00B6256D" w:rsidP="00992F32">
            <w:pPr>
              <w:spacing w:line="276" w:lineRule="auto"/>
              <w:rPr>
                <w:b/>
                <w:sz w:val="28"/>
                <w:szCs w:val="26"/>
              </w:rPr>
            </w:pPr>
            <w:r>
              <w:rPr>
                <w:b/>
                <w:sz w:val="28"/>
                <w:szCs w:val="26"/>
              </w:rPr>
              <w:t>Niveau Central</w:t>
            </w:r>
          </w:p>
        </w:tc>
        <w:tc>
          <w:tcPr>
            <w:tcW w:w="7558" w:type="dxa"/>
          </w:tcPr>
          <w:p w14:paraId="401CDDA4" w14:textId="550F4EE8" w:rsidR="00FB0995" w:rsidRDefault="00FB0995" w:rsidP="00B6256D">
            <w:pPr>
              <w:pStyle w:val="Paragraphedeliste"/>
              <w:numPr>
                <w:ilvl w:val="0"/>
                <w:numId w:val="17"/>
              </w:numPr>
              <w:spacing w:line="276" w:lineRule="auto"/>
              <w:jc w:val="both"/>
              <w:rPr>
                <w:sz w:val="28"/>
                <w:szCs w:val="26"/>
              </w:rPr>
            </w:pPr>
            <w:r>
              <w:rPr>
                <w:sz w:val="28"/>
                <w:szCs w:val="26"/>
              </w:rPr>
              <w:t>SG : 01 représentant</w:t>
            </w:r>
          </w:p>
          <w:p w14:paraId="341A0220" w14:textId="55DEEA40" w:rsidR="00FB0995" w:rsidRDefault="00FB0995" w:rsidP="00B6256D">
            <w:pPr>
              <w:pStyle w:val="Paragraphedeliste"/>
              <w:numPr>
                <w:ilvl w:val="0"/>
                <w:numId w:val="17"/>
              </w:numPr>
              <w:spacing w:line="276" w:lineRule="auto"/>
              <w:jc w:val="both"/>
              <w:rPr>
                <w:sz w:val="28"/>
                <w:szCs w:val="26"/>
              </w:rPr>
            </w:pPr>
            <w:r>
              <w:rPr>
                <w:sz w:val="28"/>
                <w:szCs w:val="26"/>
              </w:rPr>
              <w:t xml:space="preserve">IGSA : 01 représentant </w:t>
            </w:r>
          </w:p>
          <w:p w14:paraId="543B4F83" w14:textId="66628ED6" w:rsidR="00E2208E" w:rsidRDefault="00E2208E" w:rsidP="00B6256D">
            <w:pPr>
              <w:pStyle w:val="Paragraphedeliste"/>
              <w:numPr>
                <w:ilvl w:val="0"/>
                <w:numId w:val="17"/>
              </w:numPr>
              <w:spacing w:line="276" w:lineRule="auto"/>
              <w:jc w:val="both"/>
              <w:rPr>
                <w:sz w:val="28"/>
                <w:szCs w:val="26"/>
              </w:rPr>
            </w:pPr>
            <w:r>
              <w:rPr>
                <w:sz w:val="28"/>
                <w:szCs w:val="26"/>
              </w:rPr>
              <w:t>IGSMP : 01 représentant</w:t>
            </w:r>
          </w:p>
          <w:p w14:paraId="0BA2C53A" w14:textId="6939F33A" w:rsidR="00BA770D" w:rsidRDefault="00BA770D" w:rsidP="00B6256D">
            <w:pPr>
              <w:pStyle w:val="Paragraphedeliste"/>
              <w:numPr>
                <w:ilvl w:val="0"/>
                <w:numId w:val="17"/>
              </w:numPr>
              <w:spacing w:line="276" w:lineRule="auto"/>
              <w:jc w:val="both"/>
              <w:rPr>
                <w:sz w:val="28"/>
                <w:szCs w:val="26"/>
              </w:rPr>
            </w:pPr>
            <w:r>
              <w:rPr>
                <w:sz w:val="28"/>
                <w:szCs w:val="26"/>
              </w:rPr>
              <w:t>DEP :</w:t>
            </w:r>
            <w:r w:rsidR="00EB0DB0">
              <w:rPr>
                <w:sz w:val="28"/>
                <w:szCs w:val="26"/>
              </w:rPr>
              <w:t xml:space="preserve"> 04</w:t>
            </w:r>
            <w:r>
              <w:rPr>
                <w:sz w:val="28"/>
                <w:szCs w:val="26"/>
              </w:rPr>
              <w:t xml:space="preserve"> représentants</w:t>
            </w:r>
          </w:p>
          <w:p w14:paraId="6E2E3DCF" w14:textId="77777777" w:rsidR="00F6091A" w:rsidRDefault="00F6091A" w:rsidP="00F6091A">
            <w:pPr>
              <w:pStyle w:val="Paragraphedeliste"/>
              <w:numPr>
                <w:ilvl w:val="0"/>
                <w:numId w:val="17"/>
              </w:numPr>
              <w:spacing w:line="276" w:lineRule="auto"/>
              <w:jc w:val="both"/>
              <w:rPr>
                <w:sz w:val="28"/>
                <w:szCs w:val="26"/>
              </w:rPr>
            </w:pPr>
            <w:r>
              <w:rPr>
                <w:sz w:val="28"/>
                <w:szCs w:val="26"/>
              </w:rPr>
              <w:t>DPS : 03 représentants</w:t>
            </w:r>
          </w:p>
          <w:p w14:paraId="065F60C1" w14:textId="53AC7B76" w:rsidR="00F6091A" w:rsidRPr="00F6091A" w:rsidRDefault="00F6091A" w:rsidP="00F6091A">
            <w:pPr>
              <w:pStyle w:val="Paragraphedeliste"/>
              <w:numPr>
                <w:ilvl w:val="0"/>
                <w:numId w:val="17"/>
              </w:numPr>
              <w:spacing w:line="276" w:lineRule="auto"/>
              <w:jc w:val="both"/>
              <w:rPr>
                <w:sz w:val="28"/>
                <w:szCs w:val="26"/>
              </w:rPr>
            </w:pPr>
            <w:r>
              <w:rPr>
                <w:sz w:val="28"/>
                <w:szCs w:val="26"/>
              </w:rPr>
              <w:t>DOSTS : 02 représentants</w:t>
            </w:r>
          </w:p>
          <w:p w14:paraId="6204EB8D" w14:textId="7B09FE09" w:rsidR="00BA770D" w:rsidRDefault="00BA770D" w:rsidP="00B6256D">
            <w:pPr>
              <w:pStyle w:val="Paragraphedeliste"/>
              <w:numPr>
                <w:ilvl w:val="0"/>
                <w:numId w:val="17"/>
              </w:numPr>
              <w:spacing w:line="276" w:lineRule="auto"/>
              <w:jc w:val="both"/>
              <w:rPr>
                <w:sz w:val="28"/>
                <w:szCs w:val="26"/>
              </w:rPr>
            </w:pPr>
            <w:r>
              <w:rPr>
                <w:sz w:val="28"/>
                <w:szCs w:val="26"/>
              </w:rPr>
              <w:t>DRFP : 0</w:t>
            </w:r>
            <w:r w:rsidR="00FF3290">
              <w:rPr>
                <w:sz w:val="28"/>
                <w:szCs w:val="26"/>
              </w:rPr>
              <w:t>3</w:t>
            </w:r>
            <w:r>
              <w:rPr>
                <w:sz w:val="28"/>
                <w:szCs w:val="26"/>
              </w:rPr>
              <w:t xml:space="preserve"> représentants</w:t>
            </w:r>
          </w:p>
          <w:p w14:paraId="0D770F82" w14:textId="5309BDCA" w:rsidR="00014E5E" w:rsidRPr="00014E5E" w:rsidRDefault="00014E5E" w:rsidP="00014E5E">
            <w:pPr>
              <w:pStyle w:val="Paragraphedeliste"/>
              <w:numPr>
                <w:ilvl w:val="0"/>
                <w:numId w:val="17"/>
              </w:numPr>
              <w:spacing w:line="276" w:lineRule="auto"/>
              <w:jc w:val="both"/>
              <w:rPr>
                <w:sz w:val="28"/>
                <w:szCs w:val="26"/>
              </w:rPr>
            </w:pPr>
            <w:r w:rsidRPr="00B6256D">
              <w:rPr>
                <w:sz w:val="28"/>
                <w:szCs w:val="26"/>
              </w:rPr>
              <w:t>DSF : 01 représentant</w:t>
            </w:r>
          </w:p>
          <w:p w14:paraId="05BF433B" w14:textId="65BA23B6" w:rsidR="00200EB6" w:rsidRPr="00B6256D" w:rsidRDefault="00200EB6" w:rsidP="00B6256D">
            <w:pPr>
              <w:pStyle w:val="Paragraphedeliste"/>
              <w:numPr>
                <w:ilvl w:val="0"/>
                <w:numId w:val="17"/>
              </w:numPr>
              <w:spacing w:line="276" w:lineRule="auto"/>
              <w:jc w:val="both"/>
              <w:rPr>
                <w:sz w:val="28"/>
                <w:szCs w:val="26"/>
              </w:rPr>
            </w:pPr>
            <w:r>
              <w:rPr>
                <w:sz w:val="28"/>
                <w:szCs w:val="26"/>
              </w:rPr>
              <w:t>DRH : 0</w:t>
            </w:r>
            <w:r w:rsidR="00FF3290">
              <w:rPr>
                <w:sz w:val="28"/>
                <w:szCs w:val="26"/>
              </w:rPr>
              <w:t>1</w:t>
            </w:r>
            <w:r>
              <w:rPr>
                <w:sz w:val="28"/>
                <w:szCs w:val="26"/>
              </w:rPr>
              <w:t xml:space="preserve"> représentant</w:t>
            </w:r>
          </w:p>
          <w:p w14:paraId="2CDC6E19" w14:textId="6F8A9311" w:rsidR="00B6256D" w:rsidRPr="001956EE" w:rsidRDefault="00B6256D" w:rsidP="001956EE">
            <w:pPr>
              <w:pStyle w:val="Paragraphedeliste"/>
              <w:numPr>
                <w:ilvl w:val="0"/>
                <w:numId w:val="17"/>
              </w:numPr>
              <w:spacing w:line="276" w:lineRule="auto"/>
              <w:jc w:val="both"/>
              <w:rPr>
                <w:sz w:val="28"/>
                <w:szCs w:val="26"/>
              </w:rPr>
            </w:pPr>
            <w:r w:rsidRPr="00B6256D">
              <w:rPr>
                <w:sz w:val="28"/>
                <w:szCs w:val="26"/>
              </w:rPr>
              <w:t>DCOOP : 01 représentant</w:t>
            </w:r>
          </w:p>
          <w:p w14:paraId="25497A70" w14:textId="79FB87F1" w:rsidR="00B6256D" w:rsidRDefault="00B6256D" w:rsidP="00B6256D">
            <w:pPr>
              <w:pStyle w:val="Paragraphedeliste"/>
              <w:numPr>
                <w:ilvl w:val="0"/>
                <w:numId w:val="17"/>
              </w:numPr>
              <w:spacing w:line="276" w:lineRule="auto"/>
              <w:jc w:val="both"/>
              <w:rPr>
                <w:sz w:val="28"/>
                <w:szCs w:val="26"/>
              </w:rPr>
            </w:pPr>
            <w:r w:rsidRPr="00B6256D">
              <w:rPr>
                <w:sz w:val="28"/>
                <w:szCs w:val="26"/>
              </w:rPr>
              <w:t>DLMEP/SDVIH : 02 représentants</w:t>
            </w:r>
          </w:p>
          <w:p w14:paraId="419B22AF" w14:textId="51EBBEB7" w:rsidR="00B80023" w:rsidRPr="00B6256D" w:rsidRDefault="00B80023" w:rsidP="00B6256D">
            <w:pPr>
              <w:pStyle w:val="Paragraphedeliste"/>
              <w:numPr>
                <w:ilvl w:val="0"/>
                <w:numId w:val="17"/>
              </w:numPr>
              <w:spacing w:line="276" w:lineRule="auto"/>
              <w:jc w:val="both"/>
              <w:rPr>
                <w:sz w:val="28"/>
                <w:szCs w:val="26"/>
              </w:rPr>
            </w:pPr>
            <w:r>
              <w:rPr>
                <w:sz w:val="28"/>
                <w:szCs w:val="26"/>
              </w:rPr>
              <w:t>PEV : 02 représentants</w:t>
            </w:r>
          </w:p>
          <w:p w14:paraId="0EEAD12A" w14:textId="4B3D4E0A" w:rsidR="00B6256D" w:rsidRDefault="00B6256D" w:rsidP="00B6256D">
            <w:pPr>
              <w:pStyle w:val="Paragraphedeliste"/>
              <w:numPr>
                <w:ilvl w:val="0"/>
                <w:numId w:val="17"/>
              </w:numPr>
              <w:spacing w:line="276" w:lineRule="auto"/>
              <w:jc w:val="both"/>
              <w:rPr>
                <w:sz w:val="28"/>
                <w:szCs w:val="26"/>
              </w:rPr>
            </w:pPr>
            <w:r w:rsidRPr="00B6256D">
              <w:rPr>
                <w:sz w:val="28"/>
                <w:szCs w:val="26"/>
              </w:rPr>
              <w:t>CTN-PBF: 03 représentants</w:t>
            </w:r>
          </w:p>
          <w:p w14:paraId="09E7BA91" w14:textId="3D86A235" w:rsidR="00AE699C" w:rsidRPr="00AE699C" w:rsidRDefault="00AE699C" w:rsidP="00AE699C">
            <w:pPr>
              <w:pStyle w:val="Paragraphedeliste"/>
              <w:numPr>
                <w:ilvl w:val="0"/>
                <w:numId w:val="17"/>
              </w:numPr>
              <w:spacing w:line="276" w:lineRule="auto"/>
              <w:jc w:val="both"/>
              <w:rPr>
                <w:sz w:val="28"/>
                <w:szCs w:val="26"/>
              </w:rPr>
            </w:pPr>
            <w:r>
              <w:rPr>
                <w:sz w:val="28"/>
                <w:szCs w:val="26"/>
              </w:rPr>
              <w:t>UCPC : 02 représentants</w:t>
            </w:r>
          </w:p>
          <w:p w14:paraId="6DC9AA5A" w14:textId="613DD0BD" w:rsidR="00AE699C" w:rsidRDefault="003073C6" w:rsidP="00AE699C">
            <w:pPr>
              <w:pStyle w:val="Paragraphedeliste"/>
              <w:numPr>
                <w:ilvl w:val="0"/>
                <w:numId w:val="17"/>
              </w:numPr>
              <w:spacing w:line="276" w:lineRule="auto"/>
              <w:jc w:val="both"/>
              <w:rPr>
                <w:sz w:val="28"/>
                <w:szCs w:val="26"/>
              </w:rPr>
            </w:pPr>
            <w:r>
              <w:rPr>
                <w:sz w:val="28"/>
                <w:szCs w:val="26"/>
              </w:rPr>
              <w:t xml:space="preserve">Stade </w:t>
            </w:r>
            <w:r w:rsidR="00EB0DB0">
              <w:rPr>
                <w:sz w:val="28"/>
                <w:szCs w:val="26"/>
              </w:rPr>
              <w:t>C2D : 0</w:t>
            </w:r>
            <w:r>
              <w:rPr>
                <w:sz w:val="28"/>
                <w:szCs w:val="26"/>
              </w:rPr>
              <w:t>1</w:t>
            </w:r>
            <w:r w:rsidR="00EB0DB0">
              <w:rPr>
                <w:sz w:val="28"/>
                <w:szCs w:val="26"/>
              </w:rPr>
              <w:t xml:space="preserve"> </w:t>
            </w:r>
            <w:r w:rsidR="00B6256D" w:rsidRPr="00B6256D">
              <w:rPr>
                <w:sz w:val="28"/>
                <w:szCs w:val="26"/>
              </w:rPr>
              <w:t>représentant</w:t>
            </w:r>
          </w:p>
          <w:p w14:paraId="06A38758" w14:textId="4316138F" w:rsidR="003073C6" w:rsidRDefault="003073C6" w:rsidP="00AE699C">
            <w:pPr>
              <w:pStyle w:val="Paragraphedeliste"/>
              <w:numPr>
                <w:ilvl w:val="0"/>
                <w:numId w:val="17"/>
              </w:numPr>
              <w:spacing w:line="276" w:lineRule="auto"/>
              <w:jc w:val="both"/>
              <w:rPr>
                <w:sz w:val="28"/>
                <w:szCs w:val="26"/>
              </w:rPr>
            </w:pPr>
            <w:r>
              <w:rPr>
                <w:sz w:val="28"/>
                <w:szCs w:val="26"/>
              </w:rPr>
              <w:t xml:space="preserve">AFD : 01 </w:t>
            </w:r>
            <w:proofErr w:type="spellStart"/>
            <w:r>
              <w:rPr>
                <w:sz w:val="28"/>
                <w:szCs w:val="26"/>
              </w:rPr>
              <w:t>réprésentant</w:t>
            </w:r>
            <w:proofErr w:type="spellEnd"/>
          </w:p>
          <w:p w14:paraId="0FF1E972" w14:textId="37EB3E85" w:rsidR="003073C6" w:rsidRDefault="003073C6" w:rsidP="00AE699C">
            <w:pPr>
              <w:pStyle w:val="Paragraphedeliste"/>
              <w:numPr>
                <w:ilvl w:val="0"/>
                <w:numId w:val="17"/>
              </w:numPr>
              <w:spacing w:line="276" w:lineRule="auto"/>
              <w:jc w:val="both"/>
              <w:rPr>
                <w:sz w:val="28"/>
                <w:szCs w:val="26"/>
              </w:rPr>
            </w:pPr>
            <w:r>
              <w:rPr>
                <w:sz w:val="28"/>
                <w:szCs w:val="26"/>
              </w:rPr>
              <w:t>GIZ : 01 représentant</w:t>
            </w:r>
          </w:p>
          <w:p w14:paraId="1BC5D76F" w14:textId="42C38004" w:rsidR="00EF62A3" w:rsidRPr="00AE699C" w:rsidRDefault="00EF62A3" w:rsidP="003073C6">
            <w:pPr>
              <w:pStyle w:val="Paragraphedeliste"/>
              <w:numPr>
                <w:ilvl w:val="0"/>
                <w:numId w:val="17"/>
              </w:numPr>
              <w:spacing w:line="276" w:lineRule="auto"/>
              <w:jc w:val="both"/>
              <w:rPr>
                <w:sz w:val="28"/>
                <w:szCs w:val="26"/>
              </w:rPr>
            </w:pPr>
            <w:r>
              <w:rPr>
                <w:sz w:val="28"/>
                <w:szCs w:val="26"/>
              </w:rPr>
              <w:t>MINFI : 0</w:t>
            </w:r>
            <w:r w:rsidR="003073C6">
              <w:rPr>
                <w:sz w:val="28"/>
                <w:szCs w:val="26"/>
              </w:rPr>
              <w:t>4</w:t>
            </w:r>
            <w:r>
              <w:rPr>
                <w:sz w:val="28"/>
                <w:szCs w:val="26"/>
              </w:rPr>
              <w:t xml:space="preserve"> représentants (</w:t>
            </w:r>
            <w:r w:rsidR="003073C6">
              <w:rPr>
                <w:sz w:val="28"/>
                <w:szCs w:val="26"/>
              </w:rPr>
              <w:t xml:space="preserve">02 </w:t>
            </w:r>
            <w:r>
              <w:rPr>
                <w:sz w:val="28"/>
                <w:szCs w:val="26"/>
              </w:rPr>
              <w:t>DGB</w:t>
            </w:r>
            <w:r w:rsidR="003073C6">
              <w:rPr>
                <w:sz w:val="28"/>
                <w:szCs w:val="26"/>
              </w:rPr>
              <w:t xml:space="preserve">, DGTCFM, </w:t>
            </w:r>
            <w:r>
              <w:rPr>
                <w:sz w:val="28"/>
                <w:szCs w:val="26"/>
              </w:rPr>
              <w:t xml:space="preserve"> et Consultant ABS).</w:t>
            </w:r>
          </w:p>
        </w:tc>
      </w:tr>
      <w:tr w:rsidR="00B6256D" w14:paraId="2EA44510" w14:textId="77777777" w:rsidTr="00B6464D">
        <w:tc>
          <w:tcPr>
            <w:tcW w:w="2689" w:type="dxa"/>
          </w:tcPr>
          <w:p w14:paraId="1ACC48BF" w14:textId="03F4C562" w:rsidR="00B6256D" w:rsidRDefault="00B6256D" w:rsidP="00992F32">
            <w:pPr>
              <w:spacing w:line="276" w:lineRule="auto"/>
              <w:rPr>
                <w:b/>
                <w:sz w:val="28"/>
                <w:szCs w:val="26"/>
              </w:rPr>
            </w:pPr>
            <w:r>
              <w:rPr>
                <w:b/>
                <w:sz w:val="28"/>
                <w:szCs w:val="26"/>
              </w:rPr>
              <w:t>Niveau régional</w:t>
            </w:r>
          </w:p>
        </w:tc>
        <w:tc>
          <w:tcPr>
            <w:tcW w:w="7558" w:type="dxa"/>
          </w:tcPr>
          <w:p w14:paraId="6E7B4400" w14:textId="77777777" w:rsidR="00B6256D" w:rsidRPr="00B6256D" w:rsidRDefault="00B6256D" w:rsidP="00B6256D">
            <w:pPr>
              <w:pStyle w:val="Paragraphedeliste"/>
              <w:numPr>
                <w:ilvl w:val="0"/>
                <w:numId w:val="17"/>
              </w:numPr>
              <w:spacing w:line="276" w:lineRule="auto"/>
              <w:jc w:val="both"/>
              <w:rPr>
                <w:sz w:val="28"/>
                <w:szCs w:val="26"/>
              </w:rPr>
            </w:pPr>
            <w:r w:rsidRPr="00B6256D">
              <w:rPr>
                <w:sz w:val="28"/>
                <w:szCs w:val="26"/>
              </w:rPr>
              <w:t>10 DRSP</w:t>
            </w:r>
          </w:p>
          <w:p w14:paraId="0472B5AB" w14:textId="77777777" w:rsidR="00B6256D" w:rsidRPr="00B6256D" w:rsidRDefault="00B6256D" w:rsidP="00B6256D">
            <w:pPr>
              <w:pStyle w:val="Paragraphedeliste"/>
              <w:numPr>
                <w:ilvl w:val="0"/>
                <w:numId w:val="17"/>
              </w:numPr>
              <w:spacing w:line="276" w:lineRule="auto"/>
              <w:jc w:val="both"/>
              <w:rPr>
                <w:sz w:val="28"/>
                <w:szCs w:val="26"/>
              </w:rPr>
            </w:pPr>
            <w:r w:rsidRPr="00B6256D">
              <w:rPr>
                <w:sz w:val="28"/>
                <w:szCs w:val="26"/>
              </w:rPr>
              <w:t>10 FRPS</w:t>
            </w:r>
          </w:p>
          <w:p w14:paraId="116C1D2F" w14:textId="648D147C" w:rsidR="00B6256D" w:rsidRPr="00C274D7" w:rsidRDefault="00B6256D" w:rsidP="00B6256D">
            <w:pPr>
              <w:pStyle w:val="Paragraphedeliste"/>
              <w:numPr>
                <w:ilvl w:val="0"/>
                <w:numId w:val="17"/>
              </w:numPr>
              <w:spacing w:line="276" w:lineRule="auto"/>
              <w:jc w:val="both"/>
              <w:rPr>
                <w:b/>
                <w:sz w:val="28"/>
                <w:szCs w:val="26"/>
              </w:rPr>
            </w:pPr>
            <w:r w:rsidRPr="00B6256D">
              <w:rPr>
                <w:sz w:val="28"/>
                <w:szCs w:val="26"/>
              </w:rPr>
              <w:t>10 ACV</w:t>
            </w:r>
          </w:p>
          <w:p w14:paraId="1357BC2E" w14:textId="7591344A" w:rsidR="00B80023" w:rsidRPr="00831F1B" w:rsidRDefault="00B80023" w:rsidP="00B6256D">
            <w:pPr>
              <w:pStyle w:val="Paragraphedeliste"/>
              <w:numPr>
                <w:ilvl w:val="0"/>
                <w:numId w:val="17"/>
              </w:numPr>
              <w:spacing w:line="276" w:lineRule="auto"/>
              <w:jc w:val="both"/>
              <w:rPr>
                <w:b/>
                <w:sz w:val="28"/>
                <w:szCs w:val="26"/>
              </w:rPr>
            </w:pPr>
            <w:r>
              <w:rPr>
                <w:sz w:val="28"/>
                <w:szCs w:val="26"/>
              </w:rPr>
              <w:t>10 Coordonnateurs PEV</w:t>
            </w:r>
          </w:p>
          <w:p w14:paraId="2A0F7911" w14:textId="330A1BAF" w:rsidR="00E2208E" w:rsidRPr="00B6256D" w:rsidRDefault="00E2208E" w:rsidP="00B6256D">
            <w:pPr>
              <w:pStyle w:val="Paragraphedeliste"/>
              <w:numPr>
                <w:ilvl w:val="0"/>
                <w:numId w:val="17"/>
              </w:numPr>
              <w:spacing w:line="276" w:lineRule="auto"/>
              <w:jc w:val="both"/>
              <w:rPr>
                <w:b/>
                <w:sz w:val="28"/>
                <w:szCs w:val="26"/>
              </w:rPr>
            </w:pPr>
            <w:r>
              <w:rPr>
                <w:sz w:val="28"/>
                <w:szCs w:val="26"/>
              </w:rPr>
              <w:t>02 représentants de la mutuelle BEPHA</w:t>
            </w:r>
          </w:p>
        </w:tc>
      </w:tr>
    </w:tbl>
    <w:p w14:paraId="6CD262E6" w14:textId="77777777" w:rsidR="00B6256D" w:rsidRPr="00B6464D" w:rsidRDefault="00B6256D" w:rsidP="00992F32">
      <w:pPr>
        <w:spacing w:line="276" w:lineRule="auto"/>
        <w:rPr>
          <w:b/>
          <w:sz w:val="20"/>
          <w:szCs w:val="26"/>
        </w:rPr>
      </w:pPr>
    </w:p>
    <w:p w14:paraId="2CB9CC9D" w14:textId="6EEB79CD" w:rsidR="00B56BBF" w:rsidRPr="00831F1B" w:rsidRDefault="00B56BBF" w:rsidP="00992F32">
      <w:pPr>
        <w:spacing w:line="276" w:lineRule="auto"/>
        <w:ind w:firstLine="708"/>
        <w:jc w:val="both"/>
        <w:rPr>
          <w:b/>
          <w:sz w:val="26"/>
          <w:szCs w:val="26"/>
          <w:u w:val="single"/>
        </w:rPr>
      </w:pPr>
      <w:r w:rsidRPr="00831F1B">
        <w:rPr>
          <w:b/>
          <w:sz w:val="26"/>
          <w:szCs w:val="26"/>
          <w:u w:val="single"/>
        </w:rPr>
        <w:t xml:space="preserve">Facilitateurs </w:t>
      </w:r>
    </w:p>
    <w:p w14:paraId="25D4CE42" w14:textId="7F4FCD6F" w:rsidR="00E2208E" w:rsidRDefault="00E2208E" w:rsidP="007B22AF">
      <w:pPr>
        <w:numPr>
          <w:ilvl w:val="0"/>
          <w:numId w:val="2"/>
        </w:numPr>
        <w:spacing w:line="276" w:lineRule="auto"/>
        <w:ind w:left="1080" w:hanging="270"/>
        <w:jc w:val="both"/>
        <w:rPr>
          <w:sz w:val="26"/>
          <w:szCs w:val="26"/>
        </w:rPr>
      </w:pPr>
      <w:r>
        <w:rPr>
          <w:b/>
          <w:sz w:val="26"/>
          <w:szCs w:val="26"/>
        </w:rPr>
        <w:t>IGSMP</w:t>
      </w:r>
      <w:r w:rsidR="00B80023">
        <w:rPr>
          <w:b/>
          <w:sz w:val="26"/>
          <w:szCs w:val="26"/>
        </w:rPr>
        <w:t> </w:t>
      </w:r>
      <w:r w:rsidR="00B80023" w:rsidRPr="00C274D7">
        <w:rPr>
          <w:sz w:val="26"/>
          <w:szCs w:val="26"/>
          <w:rPrChange w:id="30" w:author="Utilisateur Windows" w:date="2022-12-19T12:28:00Z">
            <w:rPr>
              <w:b/>
              <w:sz w:val="26"/>
              <w:szCs w:val="26"/>
            </w:rPr>
          </w:rPrChange>
        </w:rPr>
        <w:t>;</w:t>
      </w:r>
    </w:p>
    <w:p w14:paraId="5CC6544D" w14:textId="74A24845" w:rsidR="00AE699C" w:rsidRPr="00AE699C" w:rsidRDefault="00FB0995" w:rsidP="007B22AF">
      <w:pPr>
        <w:numPr>
          <w:ilvl w:val="0"/>
          <w:numId w:val="2"/>
        </w:numPr>
        <w:spacing w:line="276" w:lineRule="auto"/>
        <w:ind w:left="1080" w:hanging="270"/>
        <w:jc w:val="both"/>
        <w:rPr>
          <w:sz w:val="26"/>
          <w:szCs w:val="26"/>
        </w:rPr>
      </w:pPr>
      <w:r>
        <w:rPr>
          <w:b/>
          <w:sz w:val="26"/>
          <w:szCs w:val="26"/>
        </w:rPr>
        <w:t>DPS</w:t>
      </w:r>
      <w:ins w:id="31" w:author="Utilisateur Windows" w:date="2022-12-19T12:27:00Z">
        <w:r w:rsidR="00C274D7">
          <w:rPr>
            <w:b/>
            <w:sz w:val="26"/>
            <w:szCs w:val="26"/>
          </w:rPr>
          <w:t xml:space="preserve"> </w:t>
        </w:r>
      </w:ins>
      <w:r w:rsidR="00AE699C" w:rsidRPr="00AE699C">
        <w:rPr>
          <w:sz w:val="26"/>
          <w:szCs w:val="26"/>
        </w:rPr>
        <w:t>;</w:t>
      </w:r>
    </w:p>
    <w:p w14:paraId="2A14B8FE" w14:textId="02AA49D8" w:rsidR="00C65CD7" w:rsidRDefault="00B6256D" w:rsidP="007B22AF">
      <w:pPr>
        <w:numPr>
          <w:ilvl w:val="0"/>
          <w:numId w:val="2"/>
        </w:numPr>
        <w:spacing w:line="276" w:lineRule="auto"/>
        <w:ind w:left="1080" w:hanging="270"/>
        <w:jc w:val="both"/>
        <w:rPr>
          <w:sz w:val="26"/>
          <w:szCs w:val="26"/>
        </w:rPr>
      </w:pPr>
      <w:r>
        <w:rPr>
          <w:b/>
          <w:sz w:val="26"/>
          <w:szCs w:val="26"/>
        </w:rPr>
        <w:t>DEP</w:t>
      </w:r>
      <w:r w:rsidR="00AE699C">
        <w:rPr>
          <w:b/>
          <w:sz w:val="26"/>
          <w:szCs w:val="26"/>
        </w:rPr>
        <w:t xml:space="preserve"> </w:t>
      </w:r>
      <w:r w:rsidR="00C65CD7" w:rsidRPr="00636515">
        <w:rPr>
          <w:sz w:val="26"/>
          <w:szCs w:val="26"/>
        </w:rPr>
        <w:t>;</w:t>
      </w:r>
    </w:p>
    <w:p w14:paraId="3E7BDA02" w14:textId="30F8EE56" w:rsidR="00AE699C" w:rsidRPr="00EB0DB0" w:rsidRDefault="00AE699C" w:rsidP="007B22AF">
      <w:pPr>
        <w:numPr>
          <w:ilvl w:val="0"/>
          <w:numId w:val="2"/>
        </w:numPr>
        <w:spacing w:line="276" w:lineRule="auto"/>
        <w:ind w:left="1080" w:hanging="270"/>
        <w:jc w:val="both"/>
        <w:rPr>
          <w:sz w:val="26"/>
          <w:szCs w:val="26"/>
        </w:rPr>
      </w:pPr>
      <w:r>
        <w:rPr>
          <w:b/>
          <w:sz w:val="26"/>
          <w:szCs w:val="26"/>
        </w:rPr>
        <w:t>DRFP</w:t>
      </w:r>
      <w:r w:rsidR="00E2208E">
        <w:rPr>
          <w:b/>
          <w:sz w:val="26"/>
          <w:szCs w:val="26"/>
        </w:rPr>
        <w:t> </w:t>
      </w:r>
      <w:r w:rsidR="00E2208E" w:rsidRPr="00C274D7">
        <w:rPr>
          <w:sz w:val="26"/>
          <w:szCs w:val="26"/>
          <w:rPrChange w:id="32" w:author="Utilisateur Windows" w:date="2022-12-19T12:28:00Z">
            <w:rPr>
              <w:b/>
              <w:sz w:val="26"/>
              <w:szCs w:val="26"/>
            </w:rPr>
          </w:rPrChange>
        </w:rPr>
        <w:t>;</w:t>
      </w:r>
    </w:p>
    <w:p w14:paraId="43949435" w14:textId="77777777" w:rsidR="00C274D7" w:rsidRPr="00C274D7" w:rsidRDefault="00EB0DB0" w:rsidP="007B22AF">
      <w:pPr>
        <w:numPr>
          <w:ilvl w:val="0"/>
          <w:numId w:val="2"/>
        </w:numPr>
        <w:spacing w:line="276" w:lineRule="auto"/>
        <w:ind w:left="1080" w:hanging="270"/>
        <w:jc w:val="both"/>
        <w:rPr>
          <w:sz w:val="26"/>
          <w:szCs w:val="26"/>
        </w:rPr>
      </w:pPr>
      <w:r>
        <w:rPr>
          <w:b/>
          <w:sz w:val="26"/>
          <w:szCs w:val="26"/>
        </w:rPr>
        <w:t>DRH</w:t>
      </w:r>
      <w:r w:rsidR="00C274D7">
        <w:rPr>
          <w:b/>
          <w:sz w:val="26"/>
          <w:szCs w:val="26"/>
        </w:rPr>
        <w:t> </w:t>
      </w:r>
      <w:r w:rsidR="00C274D7" w:rsidRPr="00C274D7">
        <w:rPr>
          <w:sz w:val="26"/>
          <w:szCs w:val="26"/>
          <w:rPrChange w:id="33" w:author="Utilisateur Windows" w:date="2022-12-19T12:28:00Z">
            <w:rPr>
              <w:b/>
              <w:sz w:val="26"/>
              <w:szCs w:val="26"/>
            </w:rPr>
          </w:rPrChange>
        </w:rPr>
        <w:t>;</w:t>
      </w:r>
    </w:p>
    <w:p w14:paraId="3F30C023" w14:textId="29F561CE" w:rsidR="00C274D7" w:rsidRPr="0099758E" w:rsidRDefault="00C274D7" w:rsidP="007B22AF">
      <w:pPr>
        <w:numPr>
          <w:ilvl w:val="0"/>
          <w:numId w:val="2"/>
        </w:numPr>
        <w:spacing w:line="276" w:lineRule="auto"/>
        <w:ind w:left="1080" w:hanging="270"/>
        <w:jc w:val="both"/>
        <w:rPr>
          <w:ins w:id="34" w:author="Utilisateur Windows" w:date="2022-12-19T12:38:00Z"/>
          <w:sz w:val="26"/>
          <w:szCs w:val="26"/>
          <w:rPrChange w:id="35" w:author="Utilisateur Windows" w:date="2022-12-19T12:38:00Z">
            <w:rPr>
              <w:ins w:id="36" w:author="Utilisateur Windows" w:date="2022-12-19T12:38:00Z"/>
              <w:b/>
              <w:sz w:val="26"/>
              <w:szCs w:val="26"/>
            </w:rPr>
          </w:rPrChange>
        </w:rPr>
      </w:pPr>
      <w:r>
        <w:rPr>
          <w:b/>
          <w:sz w:val="26"/>
          <w:szCs w:val="26"/>
        </w:rPr>
        <w:t>CTN ;</w:t>
      </w:r>
    </w:p>
    <w:p w14:paraId="45B5D60E" w14:textId="24692447" w:rsidR="0099758E" w:rsidRPr="008A053C" w:rsidRDefault="0099758E" w:rsidP="007B22AF">
      <w:pPr>
        <w:numPr>
          <w:ilvl w:val="0"/>
          <w:numId w:val="2"/>
        </w:numPr>
        <w:spacing w:line="276" w:lineRule="auto"/>
        <w:ind w:left="1080" w:hanging="270"/>
        <w:jc w:val="both"/>
        <w:rPr>
          <w:ins w:id="37" w:author="Utilisateur Windows" w:date="2022-12-19T13:54:00Z"/>
          <w:sz w:val="26"/>
          <w:szCs w:val="26"/>
          <w:rPrChange w:id="38" w:author="Utilisateur Windows" w:date="2022-12-19T13:54:00Z">
            <w:rPr>
              <w:ins w:id="39" w:author="Utilisateur Windows" w:date="2022-12-19T13:54:00Z"/>
              <w:b/>
              <w:sz w:val="26"/>
              <w:szCs w:val="26"/>
            </w:rPr>
          </w:rPrChange>
        </w:rPr>
      </w:pPr>
      <w:ins w:id="40" w:author="Utilisateur Windows" w:date="2022-12-19T12:38:00Z">
        <w:r>
          <w:rPr>
            <w:b/>
            <w:sz w:val="26"/>
            <w:szCs w:val="26"/>
          </w:rPr>
          <w:t>PEV ;</w:t>
        </w:r>
      </w:ins>
    </w:p>
    <w:p w14:paraId="70A188CA" w14:textId="2AC82C7C" w:rsidR="008A053C" w:rsidRPr="008A053C" w:rsidRDefault="008A053C" w:rsidP="007B22AF">
      <w:pPr>
        <w:numPr>
          <w:ilvl w:val="0"/>
          <w:numId w:val="2"/>
        </w:numPr>
        <w:spacing w:line="276" w:lineRule="auto"/>
        <w:ind w:left="1080" w:hanging="270"/>
        <w:jc w:val="both"/>
        <w:rPr>
          <w:ins w:id="41" w:author="Utilisateur Windows" w:date="2022-12-19T13:54:00Z"/>
          <w:sz w:val="26"/>
          <w:szCs w:val="26"/>
          <w:rPrChange w:id="42" w:author="Utilisateur Windows" w:date="2022-12-19T13:54:00Z">
            <w:rPr>
              <w:ins w:id="43" w:author="Utilisateur Windows" w:date="2022-12-19T13:54:00Z"/>
              <w:b/>
              <w:sz w:val="26"/>
              <w:szCs w:val="26"/>
            </w:rPr>
          </w:rPrChange>
        </w:rPr>
      </w:pPr>
      <w:ins w:id="44" w:author="Utilisateur Windows" w:date="2022-12-19T13:54:00Z">
        <w:r>
          <w:rPr>
            <w:b/>
            <w:sz w:val="26"/>
            <w:szCs w:val="26"/>
          </w:rPr>
          <w:t>CNLS ;</w:t>
        </w:r>
      </w:ins>
    </w:p>
    <w:p w14:paraId="5C5F4AD1" w14:textId="116C7B0E" w:rsidR="008A053C" w:rsidRPr="00C274D7" w:rsidRDefault="008A053C" w:rsidP="007B22AF">
      <w:pPr>
        <w:numPr>
          <w:ilvl w:val="0"/>
          <w:numId w:val="2"/>
        </w:numPr>
        <w:spacing w:line="276" w:lineRule="auto"/>
        <w:ind w:left="1080" w:hanging="270"/>
        <w:jc w:val="both"/>
        <w:rPr>
          <w:sz w:val="26"/>
          <w:szCs w:val="26"/>
        </w:rPr>
      </w:pPr>
      <w:ins w:id="45" w:author="Utilisateur Windows" w:date="2022-12-19T13:54:00Z">
        <w:r>
          <w:rPr>
            <w:b/>
            <w:sz w:val="26"/>
            <w:szCs w:val="26"/>
          </w:rPr>
          <w:t>PNLP</w:t>
        </w:r>
      </w:ins>
      <w:ins w:id="46" w:author="Utilisateur Windows" w:date="2022-12-19T13:55:00Z">
        <w:r>
          <w:rPr>
            <w:b/>
            <w:sz w:val="26"/>
            <w:szCs w:val="26"/>
          </w:rPr>
          <w:t> ;</w:t>
        </w:r>
      </w:ins>
    </w:p>
    <w:p w14:paraId="298189DB" w14:textId="77777777" w:rsidR="00C274D7" w:rsidRPr="00C274D7" w:rsidRDefault="00C274D7" w:rsidP="007B22AF">
      <w:pPr>
        <w:numPr>
          <w:ilvl w:val="0"/>
          <w:numId w:val="2"/>
        </w:numPr>
        <w:spacing w:line="276" w:lineRule="auto"/>
        <w:ind w:left="1080" w:hanging="270"/>
        <w:jc w:val="both"/>
        <w:rPr>
          <w:sz w:val="26"/>
          <w:szCs w:val="26"/>
        </w:rPr>
      </w:pPr>
      <w:r>
        <w:rPr>
          <w:b/>
          <w:sz w:val="26"/>
          <w:szCs w:val="26"/>
        </w:rPr>
        <w:t>SD/VIH </w:t>
      </w:r>
      <w:r w:rsidRPr="00C274D7">
        <w:rPr>
          <w:sz w:val="26"/>
          <w:szCs w:val="26"/>
          <w:rPrChange w:id="47" w:author="Utilisateur Windows" w:date="2022-12-19T12:28:00Z">
            <w:rPr>
              <w:b/>
              <w:sz w:val="26"/>
              <w:szCs w:val="26"/>
            </w:rPr>
          </w:rPrChange>
        </w:rPr>
        <w:t>;</w:t>
      </w:r>
    </w:p>
    <w:p w14:paraId="06D8957B" w14:textId="1A4F1CC5" w:rsidR="00EB0DB0" w:rsidRDefault="00C274D7" w:rsidP="007B22AF">
      <w:pPr>
        <w:numPr>
          <w:ilvl w:val="0"/>
          <w:numId w:val="2"/>
        </w:numPr>
        <w:spacing w:line="276" w:lineRule="auto"/>
        <w:ind w:left="1080" w:hanging="270"/>
        <w:jc w:val="both"/>
        <w:rPr>
          <w:sz w:val="26"/>
          <w:szCs w:val="26"/>
        </w:rPr>
      </w:pPr>
      <w:r>
        <w:rPr>
          <w:b/>
          <w:sz w:val="26"/>
          <w:szCs w:val="26"/>
        </w:rPr>
        <w:t>UCPC.</w:t>
      </w:r>
    </w:p>
    <w:p w14:paraId="06FB1A9A" w14:textId="77777777" w:rsidR="000F2D20" w:rsidRPr="00B6464D" w:rsidRDefault="000F2D20" w:rsidP="000F2D20">
      <w:pPr>
        <w:spacing w:line="276" w:lineRule="auto"/>
        <w:ind w:left="810"/>
        <w:jc w:val="both"/>
        <w:rPr>
          <w:sz w:val="14"/>
          <w:szCs w:val="26"/>
        </w:rPr>
      </w:pPr>
    </w:p>
    <w:p w14:paraId="09C33ED3" w14:textId="2EE94B7D" w:rsidR="000F2D20" w:rsidRPr="00831F1B" w:rsidRDefault="000F2D20" w:rsidP="000F2D20">
      <w:pPr>
        <w:spacing w:line="276" w:lineRule="auto"/>
        <w:ind w:firstLine="708"/>
        <w:jc w:val="both"/>
        <w:rPr>
          <w:b/>
          <w:sz w:val="26"/>
          <w:szCs w:val="26"/>
          <w:u w:val="single"/>
        </w:rPr>
      </w:pPr>
      <w:r w:rsidRPr="00831F1B">
        <w:rPr>
          <w:b/>
          <w:sz w:val="26"/>
          <w:szCs w:val="26"/>
          <w:u w:val="single"/>
        </w:rPr>
        <w:t>Supervision Générale</w:t>
      </w:r>
    </w:p>
    <w:p w14:paraId="224DD9B4" w14:textId="261594B2" w:rsidR="000F2D20" w:rsidDel="007F6DA2" w:rsidRDefault="00B6256D" w:rsidP="000F2D20">
      <w:pPr>
        <w:numPr>
          <w:ilvl w:val="0"/>
          <w:numId w:val="2"/>
        </w:numPr>
        <w:spacing w:line="276" w:lineRule="auto"/>
        <w:ind w:left="1080" w:hanging="270"/>
        <w:jc w:val="both"/>
        <w:rPr>
          <w:del w:id="48" w:author="Utilisateur Windows" w:date="2022-12-19T13:56:00Z"/>
          <w:sz w:val="26"/>
          <w:szCs w:val="26"/>
        </w:rPr>
      </w:pPr>
      <w:r>
        <w:rPr>
          <w:b/>
          <w:sz w:val="26"/>
          <w:szCs w:val="26"/>
        </w:rPr>
        <w:t>SG</w:t>
      </w:r>
      <w:ins w:id="49" w:author="Utilisateur Windows" w:date="2022-12-19T13:56:00Z">
        <w:r w:rsidR="007F6DA2">
          <w:rPr>
            <w:sz w:val="26"/>
            <w:szCs w:val="26"/>
          </w:rPr>
          <w:t>.</w:t>
        </w:r>
      </w:ins>
      <w:del w:id="50" w:author="Utilisateur Windows" w:date="2022-12-19T13:56:00Z">
        <w:r w:rsidR="000F2D20" w:rsidRPr="00636515" w:rsidDel="007F6DA2">
          <w:rPr>
            <w:sz w:val="26"/>
            <w:szCs w:val="26"/>
          </w:rPr>
          <w:delText> ;</w:delText>
        </w:r>
      </w:del>
    </w:p>
    <w:p w14:paraId="1141E47B" w14:textId="5CD109E9" w:rsidR="00B6464D" w:rsidRPr="007F6DA2" w:rsidRDefault="00B6464D" w:rsidP="007F6DA2">
      <w:pPr>
        <w:numPr>
          <w:ilvl w:val="0"/>
          <w:numId w:val="2"/>
        </w:numPr>
        <w:spacing w:line="276" w:lineRule="auto"/>
        <w:ind w:left="1080" w:hanging="270"/>
        <w:jc w:val="both"/>
        <w:rPr>
          <w:sz w:val="26"/>
          <w:szCs w:val="26"/>
          <w:rPrChange w:id="51" w:author="Utilisateur Windows" w:date="2022-12-19T13:56:00Z">
            <w:rPr>
              <w:sz w:val="26"/>
              <w:szCs w:val="26"/>
            </w:rPr>
          </w:rPrChange>
        </w:rPr>
        <w:pPrChange w:id="52" w:author="Utilisateur Windows" w:date="2022-12-19T13:56:00Z">
          <w:pPr>
            <w:spacing w:line="276" w:lineRule="auto"/>
            <w:ind w:left="1080"/>
            <w:jc w:val="both"/>
          </w:pPr>
        </w:pPrChange>
      </w:pPr>
    </w:p>
    <w:p w14:paraId="1173857A" w14:textId="340666CB" w:rsidR="00780526" w:rsidRPr="00BF0F28" w:rsidRDefault="006A5F7C" w:rsidP="00780526">
      <w:pPr>
        <w:spacing w:line="276" w:lineRule="auto"/>
        <w:jc w:val="both"/>
        <w:rPr>
          <w:sz w:val="26"/>
          <w:szCs w:val="26"/>
        </w:rPr>
      </w:pPr>
      <w:r w:rsidRPr="00BF0F28">
        <w:rPr>
          <w:b/>
          <w:sz w:val="26"/>
          <w:szCs w:val="26"/>
        </w:rPr>
        <w:t xml:space="preserve">Date et Lieu : </w:t>
      </w:r>
      <w:r w:rsidR="002A3802" w:rsidRPr="00BF0F28">
        <w:rPr>
          <w:sz w:val="26"/>
          <w:szCs w:val="26"/>
        </w:rPr>
        <w:t xml:space="preserve">Du </w:t>
      </w:r>
      <w:r w:rsidR="00E2208E" w:rsidRPr="00BF0F28">
        <w:rPr>
          <w:sz w:val="26"/>
          <w:szCs w:val="26"/>
        </w:rPr>
        <w:t xml:space="preserve">lundi </w:t>
      </w:r>
      <w:r w:rsidR="00207F17">
        <w:rPr>
          <w:sz w:val="26"/>
          <w:szCs w:val="26"/>
        </w:rPr>
        <w:t>27</w:t>
      </w:r>
      <w:r w:rsidR="002A3802" w:rsidRPr="00BF0F28">
        <w:rPr>
          <w:sz w:val="26"/>
          <w:szCs w:val="26"/>
        </w:rPr>
        <w:t xml:space="preserve"> au </w:t>
      </w:r>
      <w:r w:rsidR="00E2208E" w:rsidRPr="00BF0F28">
        <w:rPr>
          <w:sz w:val="26"/>
          <w:szCs w:val="26"/>
        </w:rPr>
        <w:t xml:space="preserve">mercredi </w:t>
      </w:r>
      <w:r w:rsidR="00207F17">
        <w:rPr>
          <w:sz w:val="26"/>
          <w:szCs w:val="26"/>
        </w:rPr>
        <w:t>29</w:t>
      </w:r>
      <w:r w:rsidR="002A3802" w:rsidRPr="00BF0F28">
        <w:rPr>
          <w:sz w:val="26"/>
          <w:szCs w:val="26"/>
        </w:rPr>
        <w:t xml:space="preserve"> Décembre 2022</w:t>
      </w:r>
      <w:r w:rsidR="002A3802" w:rsidRPr="00BF0F28">
        <w:rPr>
          <w:b/>
          <w:sz w:val="26"/>
          <w:szCs w:val="26"/>
        </w:rPr>
        <w:t xml:space="preserve"> </w:t>
      </w:r>
      <w:r w:rsidR="002A3802" w:rsidRPr="00BF0F28">
        <w:rPr>
          <w:sz w:val="26"/>
          <w:szCs w:val="26"/>
          <w:lang w:eastAsia="x-none"/>
        </w:rPr>
        <w:t xml:space="preserve">à l’HOTEL UNITED </w:t>
      </w:r>
      <w:r w:rsidR="00703BD5">
        <w:rPr>
          <w:sz w:val="26"/>
          <w:szCs w:val="26"/>
          <w:lang w:eastAsia="x-none"/>
        </w:rPr>
        <w:t>(</w:t>
      </w:r>
      <w:proofErr w:type="spellStart"/>
      <w:r w:rsidR="00703BD5">
        <w:rPr>
          <w:sz w:val="26"/>
          <w:szCs w:val="26"/>
          <w:lang w:eastAsia="x-none"/>
        </w:rPr>
        <w:t>Mbankomo</w:t>
      </w:r>
      <w:proofErr w:type="spellEnd"/>
      <w:r w:rsidR="00703BD5">
        <w:rPr>
          <w:sz w:val="26"/>
          <w:szCs w:val="26"/>
          <w:lang w:eastAsia="x-none"/>
        </w:rPr>
        <w:t>)</w:t>
      </w:r>
    </w:p>
    <w:p w14:paraId="481FADEF" w14:textId="5DB31E9D" w:rsidR="00C65CD7" w:rsidRPr="009A4A2B" w:rsidRDefault="00C65CD7" w:rsidP="00780526">
      <w:pPr>
        <w:spacing w:line="276" w:lineRule="auto"/>
        <w:jc w:val="both"/>
        <w:rPr>
          <w:sz w:val="28"/>
        </w:rPr>
      </w:pPr>
      <w:r w:rsidRPr="009A4A2B">
        <w:rPr>
          <w:b/>
          <w:sz w:val="28"/>
        </w:rPr>
        <w:t>Financement </w:t>
      </w:r>
      <w:r w:rsidRPr="009A4A2B">
        <w:rPr>
          <w:sz w:val="28"/>
        </w:rPr>
        <w:t xml:space="preserve">: </w:t>
      </w:r>
      <w:del w:id="53" w:author="Utilisateur Windows" w:date="2022-12-19T13:13:00Z">
        <w:r w:rsidR="00912F87" w:rsidRPr="009A4A2B" w:rsidDel="009B6E65">
          <w:delText>GIZ</w:delText>
        </w:r>
      </w:del>
    </w:p>
    <w:p w14:paraId="7B41198A" w14:textId="2DF168E9" w:rsidR="00DC3409" w:rsidRPr="009A4A2B" w:rsidRDefault="006A5F7C" w:rsidP="00DC3409">
      <w:pPr>
        <w:spacing w:line="276" w:lineRule="auto"/>
        <w:jc w:val="both"/>
        <w:rPr>
          <w:b/>
          <w:sz w:val="32"/>
        </w:rPr>
      </w:pPr>
      <w:r w:rsidRPr="009A4A2B">
        <w:rPr>
          <w:b/>
          <w:sz w:val="28"/>
        </w:rPr>
        <w:t>B</w:t>
      </w:r>
      <w:r w:rsidR="00780526" w:rsidRPr="009A4A2B">
        <w:rPr>
          <w:b/>
          <w:sz w:val="28"/>
        </w:rPr>
        <w:t>udget</w:t>
      </w:r>
      <w:r w:rsidRPr="009A4A2B">
        <w:rPr>
          <w:b/>
          <w:sz w:val="28"/>
        </w:rPr>
        <w:t> :</w:t>
      </w:r>
      <w:r w:rsidR="00402440" w:rsidRPr="00BF0F28">
        <w:rPr>
          <w:b/>
          <w:bCs/>
          <w:color w:val="000000"/>
          <w:sz w:val="20"/>
          <w:szCs w:val="20"/>
        </w:rPr>
        <w:t xml:space="preserve"> </w:t>
      </w:r>
      <w:del w:id="54" w:author="Utilisateur Windows" w:date="2022-12-19T13:13:00Z">
        <w:r w:rsidR="00402440" w:rsidRPr="009A4A2B" w:rsidDel="009B6E65">
          <w:rPr>
            <w:rFonts w:eastAsia="Calibri"/>
            <w:b/>
            <w:sz w:val="32"/>
            <w:szCs w:val="22"/>
            <w:lang w:eastAsia="en-US"/>
          </w:rPr>
          <w:delText>16 </w:delText>
        </w:r>
      </w:del>
      <w:ins w:id="55" w:author="Utilisateur Windows" w:date="2022-12-19T13:13:00Z">
        <w:r w:rsidR="009B6E65">
          <w:rPr>
            <w:rFonts w:eastAsia="Calibri"/>
            <w:b/>
            <w:sz w:val="32"/>
            <w:szCs w:val="22"/>
            <w:lang w:eastAsia="en-US"/>
          </w:rPr>
          <w:t>20</w:t>
        </w:r>
        <w:r w:rsidR="009B6E65" w:rsidRPr="009A4A2B">
          <w:rPr>
            <w:rFonts w:eastAsia="Calibri"/>
            <w:b/>
            <w:sz w:val="32"/>
            <w:szCs w:val="22"/>
            <w:lang w:eastAsia="en-US"/>
          </w:rPr>
          <w:t> </w:t>
        </w:r>
      </w:ins>
      <w:del w:id="56" w:author="Utilisateur Windows" w:date="2022-12-19T13:13:00Z">
        <w:r w:rsidR="00402440" w:rsidRPr="009A4A2B" w:rsidDel="009B6E65">
          <w:rPr>
            <w:rFonts w:eastAsia="Calibri"/>
            <w:b/>
            <w:sz w:val="32"/>
            <w:szCs w:val="22"/>
            <w:lang w:eastAsia="en-US"/>
          </w:rPr>
          <w:delText xml:space="preserve">562 </w:delText>
        </w:r>
      </w:del>
      <w:ins w:id="57" w:author="Utilisateur Windows" w:date="2022-12-19T13:13:00Z">
        <w:r w:rsidR="009B6E65">
          <w:rPr>
            <w:rFonts w:eastAsia="Calibri"/>
            <w:b/>
            <w:sz w:val="32"/>
            <w:szCs w:val="22"/>
            <w:lang w:eastAsia="en-US"/>
          </w:rPr>
          <w:t>470</w:t>
        </w:r>
        <w:r w:rsidR="009B6E65" w:rsidRPr="009A4A2B">
          <w:rPr>
            <w:rFonts w:eastAsia="Calibri"/>
            <w:b/>
            <w:sz w:val="32"/>
            <w:szCs w:val="22"/>
            <w:lang w:eastAsia="en-US"/>
          </w:rPr>
          <w:t xml:space="preserve"> </w:t>
        </w:r>
        <w:r w:rsidR="009B6E65">
          <w:rPr>
            <w:rFonts w:eastAsia="Calibri"/>
            <w:b/>
            <w:sz w:val="32"/>
            <w:szCs w:val="22"/>
            <w:lang w:eastAsia="en-US"/>
          </w:rPr>
          <w:t>0</w:t>
        </w:r>
      </w:ins>
      <w:del w:id="58" w:author="Utilisateur Windows" w:date="2022-12-19T13:13:00Z">
        <w:r w:rsidR="00402440" w:rsidRPr="009A4A2B" w:rsidDel="009B6E65">
          <w:rPr>
            <w:rFonts w:eastAsia="Calibri"/>
            <w:b/>
            <w:sz w:val="32"/>
            <w:szCs w:val="22"/>
            <w:lang w:eastAsia="en-US"/>
          </w:rPr>
          <w:delText>5</w:delText>
        </w:r>
      </w:del>
      <w:r w:rsidR="00402440" w:rsidRPr="009A4A2B">
        <w:rPr>
          <w:rFonts w:eastAsia="Calibri"/>
          <w:b/>
          <w:sz w:val="32"/>
          <w:szCs w:val="22"/>
          <w:lang w:eastAsia="en-US"/>
        </w:rPr>
        <w:t>00</w:t>
      </w:r>
      <w:r w:rsidR="00402440" w:rsidRPr="009A4A2B">
        <w:t xml:space="preserve"> </w:t>
      </w:r>
      <w:r w:rsidR="00DE67EE" w:rsidRPr="009A4A2B">
        <w:t xml:space="preserve">FCFA   </w:t>
      </w:r>
    </w:p>
    <w:p w14:paraId="148FA0B7" w14:textId="77777777" w:rsidR="00F525A4" w:rsidDel="007F6DA2" w:rsidRDefault="00F525A4" w:rsidP="00DC3409">
      <w:pPr>
        <w:spacing w:line="276" w:lineRule="auto"/>
        <w:jc w:val="both"/>
        <w:rPr>
          <w:del w:id="59" w:author="Utilisateur Windows" w:date="2022-12-19T13:56:00Z"/>
          <w:rFonts w:ascii="Arial" w:hAnsi="Arial" w:cs="Arial"/>
          <w:b/>
        </w:rPr>
      </w:pPr>
    </w:p>
    <w:p w14:paraId="5988BB2A" w14:textId="77777777" w:rsidR="007C4260" w:rsidRDefault="007C4260" w:rsidP="00DC3409">
      <w:pPr>
        <w:spacing w:line="276" w:lineRule="auto"/>
        <w:jc w:val="both"/>
        <w:rPr>
          <w:rFonts w:ascii="Arial" w:hAnsi="Arial" w:cs="Arial"/>
          <w:b/>
        </w:rPr>
      </w:pPr>
    </w:p>
    <w:p w14:paraId="6BD6010F" w14:textId="1DF8B2D9" w:rsidR="00F525A4" w:rsidRPr="009A4A2B" w:rsidRDefault="007C4260" w:rsidP="00DC3409">
      <w:pPr>
        <w:spacing w:line="276" w:lineRule="auto"/>
        <w:jc w:val="both"/>
        <w:rPr>
          <w:b/>
        </w:rPr>
      </w:pPr>
      <w:r w:rsidRPr="009A4A2B">
        <w:rPr>
          <w:b/>
        </w:rPr>
        <w:t>VIII- BUDGET DETAILLE</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2510"/>
        <w:gridCol w:w="1048"/>
        <w:gridCol w:w="708"/>
        <w:gridCol w:w="906"/>
        <w:gridCol w:w="1450"/>
        <w:gridCol w:w="3255"/>
      </w:tblGrid>
      <w:tr w:rsidR="003B4FE0" w:rsidRPr="001A2752" w14:paraId="3CB16D06" w14:textId="77777777" w:rsidTr="009A5B0A">
        <w:tc>
          <w:tcPr>
            <w:tcW w:w="0" w:type="auto"/>
            <w:shd w:val="clear" w:color="auto" w:fill="auto"/>
          </w:tcPr>
          <w:p w14:paraId="0F63CA51" w14:textId="77777777" w:rsidR="009A5B0A" w:rsidRPr="009A4A2B" w:rsidRDefault="009A5B0A" w:rsidP="009A5B0A">
            <w:pPr>
              <w:spacing w:after="200" w:line="276" w:lineRule="auto"/>
              <w:rPr>
                <w:rFonts w:eastAsia="Calibri"/>
                <w:b/>
                <w:sz w:val="22"/>
                <w:szCs w:val="22"/>
                <w:lang w:eastAsia="en-US"/>
              </w:rPr>
            </w:pPr>
            <w:r w:rsidRPr="009A4A2B">
              <w:rPr>
                <w:rFonts w:eastAsia="Calibri"/>
                <w:b/>
                <w:sz w:val="22"/>
                <w:szCs w:val="22"/>
                <w:lang w:eastAsia="en-US"/>
              </w:rPr>
              <w:t>N°</w:t>
            </w:r>
          </w:p>
        </w:tc>
        <w:tc>
          <w:tcPr>
            <w:tcW w:w="0" w:type="auto"/>
            <w:shd w:val="clear" w:color="auto" w:fill="auto"/>
          </w:tcPr>
          <w:p w14:paraId="02553502" w14:textId="77777777" w:rsidR="009A5B0A" w:rsidRPr="009A4A2B" w:rsidRDefault="009A5B0A" w:rsidP="009A5B0A">
            <w:pPr>
              <w:spacing w:after="200" w:line="276" w:lineRule="auto"/>
              <w:rPr>
                <w:rFonts w:eastAsia="Calibri"/>
                <w:b/>
                <w:sz w:val="22"/>
                <w:szCs w:val="22"/>
                <w:lang w:eastAsia="en-US"/>
              </w:rPr>
            </w:pPr>
            <w:r w:rsidRPr="009A4A2B">
              <w:rPr>
                <w:rFonts w:eastAsia="Calibri"/>
                <w:b/>
                <w:sz w:val="22"/>
                <w:szCs w:val="22"/>
                <w:lang w:eastAsia="en-US"/>
              </w:rPr>
              <w:t>Désignation</w:t>
            </w:r>
          </w:p>
        </w:tc>
        <w:tc>
          <w:tcPr>
            <w:tcW w:w="0" w:type="auto"/>
            <w:shd w:val="clear" w:color="auto" w:fill="auto"/>
          </w:tcPr>
          <w:p w14:paraId="19DF4E51" w14:textId="77777777" w:rsidR="009A5B0A" w:rsidRPr="009A4A2B" w:rsidRDefault="009A5B0A" w:rsidP="009A5B0A">
            <w:pPr>
              <w:spacing w:after="200" w:line="276" w:lineRule="auto"/>
              <w:rPr>
                <w:rFonts w:eastAsia="Calibri"/>
                <w:b/>
                <w:sz w:val="22"/>
                <w:szCs w:val="22"/>
                <w:lang w:eastAsia="en-US"/>
              </w:rPr>
            </w:pPr>
            <w:r w:rsidRPr="009A4A2B">
              <w:rPr>
                <w:rFonts w:eastAsia="Calibri"/>
                <w:b/>
                <w:sz w:val="22"/>
                <w:szCs w:val="22"/>
                <w:lang w:eastAsia="en-US"/>
              </w:rPr>
              <w:t>Quantité</w:t>
            </w:r>
          </w:p>
        </w:tc>
        <w:tc>
          <w:tcPr>
            <w:tcW w:w="0" w:type="auto"/>
            <w:shd w:val="clear" w:color="auto" w:fill="auto"/>
          </w:tcPr>
          <w:p w14:paraId="26CC42EF" w14:textId="77777777" w:rsidR="009A5B0A" w:rsidRPr="009A4A2B" w:rsidRDefault="009A5B0A" w:rsidP="009A5B0A">
            <w:pPr>
              <w:spacing w:after="200" w:line="276" w:lineRule="auto"/>
              <w:rPr>
                <w:rFonts w:eastAsia="Calibri"/>
                <w:b/>
                <w:sz w:val="22"/>
                <w:szCs w:val="22"/>
                <w:lang w:eastAsia="en-US"/>
              </w:rPr>
            </w:pPr>
            <w:r w:rsidRPr="009A4A2B">
              <w:rPr>
                <w:rFonts w:eastAsia="Calibri"/>
                <w:b/>
                <w:sz w:val="22"/>
                <w:szCs w:val="22"/>
                <w:lang w:eastAsia="en-US"/>
              </w:rPr>
              <w:t>P.U</w:t>
            </w:r>
          </w:p>
        </w:tc>
        <w:tc>
          <w:tcPr>
            <w:tcW w:w="0" w:type="auto"/>
            <w:shd w:val="clear" w:color="auto" w:fill="auto"/>
          </w:tcPr>
          <w:p w14:paraId="05309C93" w14:textId="77777777" w:rsidR="009A5B0A" w:rsidRPr="009A4A2B" w:rsidRDefault="009A5B0A" w:rsidP="009A5B0A">
            <w:pPr>
              <w:spacing w:after="200" w:line="276" w:lineRule="auto"/>
              <w:rPr>
                <w:rFonts w:eastAsia="Calibri"/>
                <w:b/>
                <w:sz w:val="22"/>
                <w:szCs w:val="22"/>
                <w:lang w:eastAsia="en-US"/>
              </w:rPr>
            </w:pPr>
            <w:proofErr w:type="spellStart"/>
            <w:r w:rsidRPr="009A4A2B">
              <w:rPr>
                <w:rFonts w:eastAsia="Calibri"/>
                <w:b/>
                <w:sz w:val="22"/>
                <w:szCs w:val="22"/>
                <w:lang w:eastAsia="en-US"/>
              </w:rPr>
              <w:t>Nbre</w:t>
            </w:r>
            <w:proofErr w:type="spellEnd"/>
            <w:r w:rsidRPr="009A4A2B">
              <w:rPr>
                <w:rFonts w:eastAsia="Calibri"/>
                <w:b/>
                <w:sz w:val="22"/>
                <w:szCs w:val="22"/>
                <w:lang w:eastAsia="en-US"/>
              </w:rPr>
              <w:t xml:space="preserve"> de jours</w:t>
            </w:r>
          </w:p>
        </w:tc>
        <w:tc>
          <w:tcPr>
            <w:tcW w:w="0" w:type="auto"/>
            <w:shd w:val="clear" w:color="auto" w:fill="auto"/>
          </w:tcPr>
          <w:p w14:paraId="34F36D66" w14:textId="77777777" w:rsidR="009A5B0A" w:rsidRPr="009A4A2B" w:rsidRDefault="009A5B0A" w:rsidP="009A5B0A">
            <w:pPr>
              <w:spacing w:after="200" w:line="276" w:lineRule="auto"/>
              <w:rPr>
                <w:rFonts w:eastAsia="Calibri"/>
                <w:b/>
                <w:sz w:val="22"/>
                <w:szCs w:val="22"/>
                <w:lang w:eastAsia="en-US"/>
              </w:rPr>
            </w:pPr>
            <w:r w:rsidRPr="009A4A2B">
              <w:rPr>
                <w:rFonts w:eastAsia="Calibri"/>
                <w:b/>
                <w:sz w:val="22"/>
                <w:szCs w:val="22"/>
                <w:lang w:eastAsia="en-US"/>
              </w:rPr>
              <w:t>Montant Total</w:t>
            </w:r>
          </w:p>
        </w:tc>
        <w:tc>
          <w:tcPr>
            <w:tcW w:w="0" w:type="auto"/>
            <w:shd w:val="clear" w:color="auto" w:fill="auto"/>
          </w:tcPr>
          <w:p w14:paraId="79B8AC28" w14:textId="77777777" w:rsidR="009A5B0A" w:rsidRPr="009A4A2B" w:rsidRDefault="009A5B0A" w:rsidP="009A5B0A">
            <w:pPr>
              <w:spacing w:after="200" w:line="276" w:lineRule="auto"/>
              <w:rPr>
                <w:rFonts w:eastAsia="Calibri"/>
                <w:b/>
                <w:sz w:val="22"/>
                <w:szCs w:val="22"/>
                <w:lang w:eastAsia="en-US"/>
              </w:rPr>
            </w:pPr>
            <w:r w:rsidRPr="009A4A2B">
              <w:rPr>
                <w:rFonts w:eastAsia="Calibri"/>
                <w:b/>
                <w:sz w:val="22"/>
                <w:szCs w:val="22"/>
                <w:lang w:eastAsia="en-US"/>
              </w:rPr>
              <w:t>Observations et pertinence des coûts à engager</w:t>
            </w:r>
          </w:p>
        </w:tc>
      </w:tr>
      <w:tr w:rsidR="009A5B0A" w:rsidRPr="001A2752" w14:paraId="4AEE2C51" w14:textId="77777777" w:rsidTr="009A5B0A">
        <w:trPr>
          <w:trHeight w:val="274"/>
        </w:trPr>
        <w:tc>
          <w:tcPr>
            <w:tcW w:w="0" w:type="auto"/>
            <w:shd w:val="clear" w:color="auto" w:fill="auto"/>
          </w:tcPr>
          <w:p w14:paraId="7DB047A2" w14:textId="77777777" w:rsidR="009A5B0A" w:rsidRPr="009A4A2B" w:rsidRDefault="009A5B0A" w:rsidP="009A5B0A">
            <w:pPr>
              <w:spacing w:after="200" w:line="276" w:lineRule="auto"/>
              <w:rPr>
                <w:rFonts w:eastAsia="Calibri"/>
                <w:sz w:val="22"/>
                <w:szCs w:val="22"/>
                <w:lang w:eastAsia="en-US"/>
              </w:rPr>
            </w:pPr>
            <w:r w:rsidRPr="009A4A2B">
              <w:rPr>
                <w:rFonts w:eastAsia="Calibri"/>
                <w:sz w:val="22"/>
                <w:szCs w:val="22"/>
                <w:lang w:eastAsia="en-US"/>
              </w:rPr>
              <w:t>A</w:t>
            </w:r>
          </w:p>
        </w:tc>
        <w:tc>
          <w:tcPr>
            <w:tcW w:w="0" w:type="auto"/>
            <w:gridSpan w:val="6"/>
            <w:shd w:val="clear" w:color="auto" w:fill="auto"/>
            <w:vAlign w:val="center"/>
          </w:tcPr>
          <w:p w14:paraId="6EB9047D" w14:textId="77777777" w:rsidR="009A5B0A" w:rsidRPr="009A4A2B" w:rsidRDefault="009A5B0A" w:rsidP="009A5B0A">
            <w:pPr>
              <w:spacing w:line="276" w:lineRule="auto"/>
              <w:jc w:val="center"/>
              <w:rPr>
                <w:rFonts w:eastAsia="Calibri"/>
                <w:b/>
                <w:sz w:val="22"/>
                <w:szCs w:val="22"/>
                <w:lang w:eastAsia="en-US"/>
              </w:rPr>
            </w:pPr>
            <w:r w:rsidRPr="009A4A2B">
              <w:rPr>
                <w:rFonts w:eastAsia="Calibri"/>
                <w:b/>
                <w:sz w:val="22"/>
                <w:szCs w:val="22"/>
                <w:lang w:eastAsia="en-US"/>
              </w:rPr>
              <w:t>LOGISTIQUE</w:t>
            </w:r>
          </w:p>
        </w:tc>
      </w:tr>
      <w:tr w:rsidR="003B4FE0" w:rsidRPr="001A2752" w14:paraId="1FF9A5D2" w14:textId="77777777" w:rsidTr="009A5B0A">
        <w:tc>
          <w:tcPr>
            <w:tcW w:w="0" w:type="auto"/>
            <w:shd w:val="clear" w:color="auto" w:fill="auto"/>
            <w:vAlign w:val="center"/>
          </w:tcPr>
          <w:p w14:paraId="2E26F179"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1</w:t>
            </w:r>
          </w:p>
        </w:tc>
        <w:tc>
          <w:tcPr>
            <w:tcW w:w="0" w:type="auto"/>
            <w:shd w:val="clear" w:color="auto" w:fill="auto"/>
            <w:vAlign w:val="center"/>
          </w:tcPr>
          <w:p w14:paraId="270A84D4"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Location de la salle, y compris  vidéo projecteur</w:t>
            </w:r>
          </w:p>
        </w:tc>
        <w:tc>
          <w:tcPr>
            <w:tcW w:w="0" w:type="auto"/>
            <w:shd w:val="clear" w:color="auto" w:fill="auto"/>
          </w:tcPr>
          <w:p w14:paraId="599672A2" w14:textId="4DCEE1E2" w:rsidR="009A5B0A" w:rsidRPr="009A4A2B" w:rsidRDefault="004715D4" w:rsidP="004715D4">
            <w:pPr>
              <w:spacing w:after="200" w:line="276" w:lineRule="auto"/>
              <w:jc w:val="center"/>
              <w:rPr>
                <w:rFonts w:eastAsia="Calibri"/>
                <w:sz w:val="22"/>
                <w:szCs w:val="22"/>
                <w:lang w:eastAsia="en-US"/>
              </w:rPr>
            </w:pPr>
            <w:r w:rsidRPr="009A4A2B">
              <w:rPr>
                <w:rFonts w:eastAsia="Calibri"/>
                <w:sz w:val="22"/>
                <w:szCs w:val="22"/>
                <w:lang w:eastAsia="en-US"/>
              </w:rPr>
              <w:t>01</w:t>
            </w:r>
          </w:p>
        </w:tc>
        <w:tc>
          <w:tcPr>
            <w:tcW w:w="0" w:type="auto"/>
            <w:shd w:val="clear" w:color="auto" w:fill="auto"/>
            <w:vAlign w:val="center"/>
          </w:tcPr>
          <w:p w14:paraId="7BB8A4D6" w14:textId="1F5A0F6F" w:rsidR="009A5B0A" w:rsidRPr="009A4A2B" w:rsidRDefault="003B4FE0" w:rsidP="009A5B0A">
            <w:pPr>
              <w:spacing w:after="200" w:line="276" w:lineRule="auto"/>
              <w:jc w:val="center"/>
              <w:rPr>
                <w:rFonts w:eastAsia="Calibri"/>
                <w:sz w:val="22"/>
                <w:szCs w:val="22"/>
                <w:lang w:eastAsia="en-US"/>
              </w:rPr>
            </w:pPr>
            <w:r w:rsidRPr="009A4A2B">
              <w:rPr>
                <w:rFonts w:eastAsia="Calibri"/>
                <w:sz w:val="22"/>
                <w:szCs w:val="22"/>
                <w:lang w:eastAsia="en-US"/>
              </w:rPr>
              <w:t>25</w:t>
            </w:r>
            <w:r w:rsidR="00912F87" w:rsidRPr="009A4A2B">
              <w:rPr>
                <w:rFonts w:eastAsia="Calibri"/>
                <w:sz w:val="22"/>
                <w:szCs w:val="22"/>
                <w:lang w:eastAsia="en-US"/>
              </w:rPr>
              <w:t>0 000</w:t>
            </w:r>
          </w:p>
        </w:tc>
        <w:tc>
          <w:tcPr>
            <w:tcW w:w="0" w:type="auto"/>
            <w:shd w:val="clear" w:color="auto" w:fill="auto"/>
            <w:vAlign w:val="center"/>
          </w:tcPr>
          <w:p w14:paraId="7598ACD6" w14:textId="6A16500E" w:rsidR="009A5B0A" w:rsidRPr="009A4A2B" w:rsidRDefault="00912F87" w:rsidP="009A5B0A">
            <w:pPr>
              <w:spacing w:after="200" w:line="276" w:lineRule="auto"/>
              <w:jc w:val="center"/>
              <w:rPr>
                <w:rFonts w:eastAsia="Calibri"/>
                <w:sz w:val="22"/>
                <w:szCs w:val="22"/>
                <w:lang w:eastAsia="en-US"/>
              </w:rPr>
            </w:pPr>
            <w:r w:rsidRPr="009A4A2B">
              <w:rPr>
                <w:rFonts w:eastAsia="Calibri"/>
                <w:sz w:val="22"/>
                <w:szCs w:val="22"/>
                <w:lang w:eastAsia="en-US"/>
              </w:rPr>
              <w:t>03</w:t>
            </w:r>
          </w:p>
        </w:tc>
        <w:tc>
          <w:tcPr>
            <w:tcW w:w="0" w:type="auto"/>
            <w:shd w:val="clear" w:color="auto" w:fill="auto"/>
            <w:vAlign w:val="center"/>
          </w:tcPr>
          <w:p w14:paraId="7D2B7AC2" w14:textId="02C2F277" w:rsidR="009A5B0A" w:rsidRPr="009A4A2B" w:rsidRDefault="003B4FE0" w:rsidP="009A5B0A">
            <w:pPr>
              <w:spacing w:after="200" w:line="276" w:lineRule="auto"/>
              <w:jc w:val="center"/>
              <w:rPr>
                <w:rFonts w:eastAsia="Calibri"/>
                <w:sz w:val="22"/>
                <w:szCs w:val="22"/>
                <w:lang w:eastAsia="en-US"/>
              </w:rPr>
            </w:pPr>
            <w:r w:rsidRPr="009A4A2B">
              <w:rPr>
                <w:rFonts w:eastAsia="Calibri"/>
                <w:sz w:val="22"/>
                <w:szCs w:val="22"/>
                <w:lang w:eastAsia="en-US"/>
              </w:rPr>
              <w:t>750 000</w:t>
            </w:r>
          </w:p>
        </w:tc>
        <w:tc>
          <w:tcPr>
            <w:tcW w:w="0" w:type="auto"/>
            <w:shd w:val="clear" w:color="auto" w:fill="auto"/>
            <w:vAlign w:val="center"/>
          </w:tcPr>
          <w:p w14:paraId="08116FC6" w14:textId="1585C717" w:rsidR="009A5B0A" w:rsidRPr="009A4A2B" w:rsidRDefault="009A5B0A" w:rsidP="009A5B0A">
            <w:pPr>
              <w:spacing w:line="276" w:lineRule="auto"/>
              <w:jc w:val="center"/>
              <w:rPr>
                <w:rFonts w:eastAsia="Calibri"/>
                <w:sz w:val="22"/>
                <w:szCs w:val="22"/>
                <w:lang w:eastAsia="en-US"/>
              </w:rPr>
            </w:pPr>
            <w:r w:rsidRPr="009A4A2B">
              <w:rPr>
                <w:rFonts w:eastAsia="Calibri"/>
                <w:sz w:val="22"/>
                <w:szCs w:val="22"/>
                <w:lang w:eastAsia="en-US"/>
              </w:rPr>
              <w:t>Salle climatisée et sonorisée.</w:t>
            </w:r>
          </w:p>
        </w:tc>
      </w:tr>
      <w:tr w:rsidR="00E05995" w:rsidRPr="001A2752" w14:paraId="0E91DEBC" w14:textId="77777777" w:rsidTr="009A5B0A">
        <w:tc>
          <w:tcPr>
            <w:tcW w:w="0" w:type="auto"/>
            <w:shd w:val="clear" w:color="auto" w:fill="auto"/>
            <w:vAlign w:val="center"/>
          </w:tcPr>
          <w:p w14:paraId="56127690" w14:textId="1279EA32" w:rsidR="00E05995" w:rsidRPr="009A4A2B" w:rsidRDefault="00E05995" w:rsidP="009A5B0A">
            <w:pPr>
              <w:spacing w:after="200" w:line="276" w:lineRule="auto"/>
              <w:jc w:val="center"/>
              <w:rPr>
                <w:rFonts w:eastAsia="Calibri"/>
                <w:sz w:val="22"/>
                <w:szCs w:val="22"/>
                <w:lang w:eastAsia="en-US"/>
              </w:rPr>
            </w:pPr>
            <w:r w:rsidRPr="009A4A2B">
              <w:rPr>
                <w:rFonts w:eastAsia="Calibri"/>
                <w:sz w:val="22"/>
                <w:szCs w:val="22"/>
                <w:lang w:eastAsia="en-US"/>
              </w:rPr>
              <w:t>2</w:t>
            </w:r>
          </w:p>
        </w:tc>
        <w:tc>
          <w:tcPr>
            <w:tcW w:w="0" w:type="auto"/>
            <w:shd w:val="clear" w:color="auto" w:fill="auto"/>
            <w:vAlign w:val="center"/>
          </w:tcPr>
          <w:p w14:paraId="1D5B66AE" w14:textId="14BC7F49" w:rsidR="00E05995" w:rsidRPr="009A4A2B" w:rsidRDefault="00E05995" w:rsidP="009A5B0A">
            <w:pPr>
              <w:spacing w:after="200" w:line="276" w:lineRule="auto"/>
              <w:jc w:val="center"/>
              <w:rPr>
                <w:rFonts w:eastAsia="Calibri"/>
                <w:sz w:val="22"/>
                <w:szCs w:val="22"/>
                <w:lang w:eastAsia="en-US"/>
              </w:rPr>
            </w:pPr>
            <w:r w:rsidRPr="009A4A2B">
              <w:rPr>
                <w:rFonts w:eastAsia="Calibri"/>
                <w:sz w:val="22"/>
                <w:szCs w:val="22"/>
                <w:lang w:eastAsia="en-US"/>
              </w:rPr>
              <w:t>Hébergement facilitateur</w:t>
            </w:r>
            <w:r w:rsidR="004715D4" w:rsidRPr="009A4A2B">
              <w:rPr>
                <w:rFonts w:eastAsia="Calibri"/>
                <w:sz w:val="22"/>
                <w:szCs w:val="22"/>
                <w:lang w:eastAsia="en-US"/>
              </w:rPr>
              <w:t>s</w:t>
            </w:r>
            <w:r w:rsidRPr="009A4A2B">
              <w:rPr>
                <w:rFonts w:eastAsia="Calibri"/>
                <w:sz w:val="22"/>
                <w:szCs w:val="22"/>
                <w:lang w:eastAsia="en-US"/>
              </w:rPr>
              <w:t xml:space="preserve"> et secrétariat technique</w:t>
            </w:r>
          </w:p>
        </w:tc>
        <w:tc>
          <w:tcPr>
            <w:tcW w:w="0" w:type="auto"/>
            <w:shd w:val="clear" w:color="auto" w:fill="auto"/>
          </w:tcPr>
          <w:p w14:paraId="567ED80F" w14:textId="26E66003" w:rsidR="00E05995" w:rsidRPr="009A4A2B" w:rsidRDefault="004715D4" w:rsidP="004715D4">
            <w:pPr>
              <w:spacing w:after="200" w:line="276" w:lineRule="auto"/>
              <w:jc w:val="center"/>
              <w:rPr>
                <w:rFonts w:eastAsia="Calibri"/>
                <w:sz w:val="22"/>
                <w:szCs w:val="22"/>
                <w:lang w:eastAsia="en-US"/>
              </w:rPr>
            </w:pPr>
            <w:r w:rsidRPr="009A4A2B">
              <w:rPr>
                <w:rFonts w:eastAsia="Calibri"/>
                <w:sz w:val="22"/>
                <w:szCs w:val="22"/>
                <w:lang w:eastAsia="en-US"/>
              </w:rPr>
              <w:t>13</w:t>
            </w:r>
          </w:p>
        </w:tc>
        <w:tc>
          <w:tcPr>
            <w:tcW w:w="0" w:type="auto"/>
            <w:shd w:val="clear" w:color="auto" w:fill="auto"/>
            <w:vAlign w:val="center"/>
          </w:tcPr>
          <w:p w14:paraId="5B338FCA" w14:textId="45791695" w:rsidR="00E05995" w:rsidRPr="009A4A2B" w:rsidRDefault="004715D4" w:rsidP="009A5B0A">
            <w:pPr>
              <w:spacing w:after="200" w:line="276" w:lineRule="auto"/>
              <w:jc w:val="center"/>
              <w:rPr>
                <w:rFonts w:eastAsia="Calibri"/>
                <w:sz w:val="22"/>
                <w:szCs w:val="22"/>
                <w:lang w:eastAsia="en-US"/>
              </w:rPr>
            </w:pPr>
            <w:r w:rsidRPr="009A4A2B">
              <w:rPr>
                <w:rFonts w:eastAsia="Calibri"/>
                <w:sz w:val="22"/>
                <w:szCs w:val="22"/>
                <w:lang w:eastAsia="en-US"/>
              </w:rPr>
              <w:t>45 000</w:t>
            </w:r>
          </w:p>
        </w:tc>
        <w:tc>
          <w:tcPr>
            <w:tcW w:w="0" w:type="auto"/>
            <w:shd w:val="clear" w:color="auto" w:fill="auto"/>
            <w:vAlign w:val="center"/>
          </w:tcPr>
          <w:p w14:paraId="64201824" w14:textId="72CD7732" w:rsidR="00E05995" w:rsidRPr="009A4A2B" w:rsidRDefault="004715D4" w:rsidP="009A5B0A">
            <w:pPr>
              <w:spacing w:after="200" w:line="276" w:lineRule="auto"/>
              <w:jc w:val="center"/>
              <w:rPr>
                <w:rFonts w:eastAsia="Calibri"/>
                <w:sz w:val="22"/>
                <w:szCs w:val="22"/>
                <w:lang w:eastAsia="en-US"/>
              </w:rPr>
            </w:pPr>
            <w:r w:rsidRPr="009A4A2B">
              <w:rPr>
                <w:rFonts w:eastAsia="Calibri"/>
                <w:sz w:val="22"/>
                <w:szCs w:val="22"/>
                <w:lang w:eastAsia="en-US"/>
              </w:rPr>
              <w:t>03</w:t>
            </w:r>
          </w:p>
        </w:tc>
        <w:tc>
          <w:tcPr>
            <w:tcW w:w="0" w:type="auto"/>
            <w:shd w:val="clear" w:color="auto" w:fill="auto"/>
            <w:vAlign w:val="center"/>
          </w:tcPr>
          <w:p w14:paraId="3E4AFC2A" w14:textId="1F87F5B4" w:rsidR="00E05995" w:rsidRPr="009A4A2B" w:rsidRDefault="004715D4" w:rsidP="009A5B0A">
            <w:pPr>
              <w:spacing w:after="200" w:line="276" w:lineRule="auto"/>
              <w:jc w:val="center"/>
              <w:rPr>
                <w:rFonts w:eastAsia="Calibri"/>
                <w:sz w:val="22"/>
                <w:szCs w:val="22"/>
                <w:lang w:eastAsia="en-US"/>
              </w:rPr>
            </w:pPr>
            <w:r w:rsidRPr="009A4A2B">
              <w:rPr>
                <w:rFonts w:eastAsia="Calibri"/>
                <w:sz w:val="22"/>
                <w:szCs w:val="22"/>
                <w:lang w:eastAsia="en-US"/>
              </w:rPr>
              <w:t>1 755 000</w:t>
            </w:r>
          </w:p>
        </w:tc>
        <w:tc>
          <w:tcPr>
            <w:tcW w:w="0" w:type="auto"/>
            <w:shd w:val="clear" w:color="auto" w:fill="auto"/>
            <w:vAlign w:val="center"/>
          </w:tcPr>
          <w:p w14:paraId="5DB89DFD" w14:textId="77B0402D" w:rsidR="00E05995" w:rsidRPr="009A4A2B" w:rsidRDefault="004715D4" w:rsidP="009A5B0A">
            <w:pPr>
              <w:spacing w:line="276" w:lineRule="auto"/>
              <w:jc w:val="center"/>
              <w:rPr>
                <w:rFonts w:eastAsia="Calibri"/>
                <w:sz w:val="22"/>
                <w:szCs w:val="22"/>
                <w:lang w:eastAsia="en-US"/>
              </w:rPr>
            </w:pPr>
            <w:del w:id="60" w:author="Utilisateur Windows" w:date="2022-12-19T13:14:00Z">
              <w:r w:rsidRPr="009A4A2B" w:rsidDel="009B6E65">
                <w:rPr>
                  <w:rFonts w:eastAsia="Calibri"/>
                  <w:sz w:val="22"/>
                  <w:szCs w:val="22"/>
                  <w:lang w:eastAsia="en-US"/>
                </w:rPr>
                <w:delText>Les</w:delText>
              </w:r>
            </w:del>
            <w:r w:rsidRPr="009A4A2B">
              <w:rPr>
                <w:rFonts w:eastAsia="Calibri"/>
                <w:sz w:val="22"/>
                <w:szCs w:val="22"/>
                <w:lang w:eastAsia="en-US"/>
              </w:rPr>
              <w:t xml:space="preserve"> 0</w:t>
            </w:r>
            <w:ins w:id="61" w:author="Utilisateur Windows" w:date="2022-12-19T13:14:00Z">
              <w:r w:rsidR="009B6E65">
                <w:rPr>
                  <w:rFonts w:eastAsia="Calibri"/>
                  <w:sz w:val="22"/>
                  <w:szCs w:val="22"/>
                  <w:lang w:eastAsia="en-US"/>
                </w:rPr>
                <w:t>7</w:t>
              </w:r>
            </w:ins>
            <w:del w:id="62" w:author="Utilisateur Windows" w:date="2022-12-19T13:14:00Z">
              <w:r w:rsidRPr="009A4A2B" w:rsidDel="009B6E65">
                <w:rPr>
                  <w:rFonts w:eastAsia="Calibri"/>
                  <w:sz w:val="22"/>
                  <w:szCs w:val="22"/>
                  <w:lang w:eastAsia="en-US"/>
                </w:rPr>
                <w:delText>7</w:delText>
              </w:r>
            </w:del>
            <w:r w:rsidRPr="009A4A2B">
              <w:rPr>
                <w:rFonts w:eastAsia="Calibri"/>
                <w:sz w:val="22"/>
                <w:szCs w:val="22"/>
                <w:lang w:eastAsia="en-US"/>
              </w:rPr>
              <w:t xml:space="preserve"> facilitateurs et 6 membres du secrétariat technique</w:t>
            </w:r>
          </w:p>
        </w:tc>
      </w:tr>
      <w:tr w:rsidR="003B4FE0" w:rsidRPr="001A2752" w14:paraId="59CFC9BD" w14:textId="77777777" w:rsidTr="009A5B0A">
        <w:tc>
          <w:tcPr>
            <w:tcW w:w="0" w:type="auto"/>
            <w:shd w:val="clear" w:color="auto" w:fill="auto"/>
            <w:vAlign w:val="center"/>
          </w:tcPr>
          <w:p w14:paraId="475B272E" w14:textId="20179305" w:rsidR="009A5B0A" w:rsidRPr="009A4A2B" w:rsidRDefault="00E05995" w:rsidP="009A5B0A">
            <w:pPr>
              <w:spacing w:after="200" w:line="276" w:lineRule="auto"/>
              <w:jc w:val="center"/>
              <w:rPr>
                <w:rFonts w:eastAsia="Calibri"/>
                <w:sz w:val="22"/>
                <w:szCs w:val="22"/>
                <w:lang w:eastAsia="en-US"/>
              </w:rPr>
            </w:pPr>
            <w:r w:rsidRPr="009A4A2B">
              <w:rPr>
                <w:rFonts w:eastAsia="Calibri"/>
                <w:sz w:val="22"/>
                <w:szCs w:val="22"/>
                <w:lang w:eastAsia="en-US"/>
              </w:rPr>
              <w:t>3</w:t>
            </w:r>
          </w:p>
        </w:tc>
        <w:tc>
          <w:tcPr>
            <w:tcW w:w="0" w:type="auto"/>
            <w:shd w:val="clear" w:color="auto" w:fill="auto"/>
            <w:vAlign w:val="center"/>
          </w:tcPr>
          <w:p w14:paraId="0EFAEAE7"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Pause-café matin</w:t>
            </w:r>
          </w:p>
        </w:tc>
        <w:tc>
          <w:tcPr>
            <w:tcW w:w="0" w:type="auto"/>
            <w:shd w:val="clear" w:color="auto" w:fill="auto"/>
            <w:vAlign w:val="center"/>
          </w:tcPr>
          <w:p w14:paraId="4B125591" w14:textId="005F763C" w:rsidR="009A5B0A" w:rsidRPr="009A4A2B" w:rsidRDefault="00C274D7" w:rsidP="009A5B0A">
            <w:pPr>
              <w:spacing w:after="200" w:line="276" w:lineRule="auto"/>
              <w:jc w:val="center"/>
              <w:rPr>
                <w:rFonts w:eastAsia="Calibri"/>
                <w:sz w:val="22"/>
                <w:szCs w:val="22"/>
                <w:lang w:eastAsia="en-US"/>
              </w:rPr>
            </w:pPr>
            <w:ins w:id="63" w:author="Utilisateur Windows" w:date="2022-12-19T12:31:00Z">
              <w:r>
                <w:rPr>
                  <w:rFonts w:eastAsia="Calibri"/>
                  <w:sz w:val="22"/>
                  <w:szCs w:val="22"/>
                  <w:lang w:eastAsia="en-US"/>
                </w:rPr>
                <w:t>75</w:t>
              </w:r>
            </w:ins>
            <w:del w:id="64" w:author="Utilisateur Windows" w:date="2022-12-19T12:31:00Z">
              <w:r w:rsidR="00912F87" w:rsidRPr="009A4A2B" w:rsidDel="00C274D7">
                <w:rPr>
                  <w:rFonts w:eastAsia="Calibri"/>
                  <w:sz w:val="22"/>
                  <w:szCs w:val="22"/>
                  <w:lang w:eastAsia="en-US"/>
                </w:rPr>
                <w:delText>60</w:delText>
              </w:r>
            </w:del>
          </w:p>
        </w:tc>
        <w:tc>
          <w:tcPr>
            <w:tcW w:w="0" w:type="auto"/>
            <w:shd w:val="clear" w:color="auto" w:fill="auto"/>
            <w:vAlign w:val="center"/>
          </w:tcPr>
          <w:p w14:paraId="1969779E" w14:textId="345BA555" w:rsidR="009A5B0A" w:rsidRPr="009A4A2B" w:rsidRDefault="003B4FE0" w:rsidP="009A5B0A">
            <w:pPr>
              <w:spacing w:after="200" w:line="276" w:lineRule="auto"/>
              <w:jc w:val="center"/>
              <w:rPr>
                <w:rFonts w:eastAsia="Calibri"/>
                <w:sz w:val="22"/>
                <w:szCs w:val="22"/>
                <w:lang w:eastAsia="en-US"/>
              </w:rPr>
            </w:pPr>
            <w:r w:rsidRPr="009A4A2B">
              <w:rPr>
                <w:rFonts w:eastAsia="Calibri"/>
                <w:sz w:val="22"/>
                <w:szCs w:val="22"/>
                <w:lang w:eastAsia="en-US"/>
              </w:rPr>
              <w:t>4</w:t>
            </w:r>
            <w:r w:rsidR="009A5B0A" w:rsidRPr="009A4A2B">
              <w:rPr>
                <w:rFonts w:eastAsia="Calibri"/>
                <w:sz w:val="22"/>
                <w:szCs w:val="22"/>
                <w:lang w:eastAsia="en-US"/>
              </w:rPr>
              <w:t>500</w:t>
            </w:r>
          </w:p>
        </w:tc>
        <w:tc>
          <w:tcPr>
            <w:tcW w:w="0" w:type="auto"/>
            <w:shd w:val="clear" w:color="auto" w:fill="auto"/>
            <w:vAlign w:val="center"/>
          </w:tcPr>
          <w:p w14:paraId="7E1E9700" w14:textId="1A2E66FA" w:rsidR="009A5B0A" w:rsidRPr="009A4A2B" w:rsidRDefault="00912F87" w:rsidP="009A5B0A">
            <w:pPr>
              <w:spacing w:after="200" w:line="276" w:lineRule="auto"/>
              <w:jc w:val="center"/>
              <w:rPr>
                <w:rFonts w:eastAsia="Calibri"/>
                <w:sz w:val="22"/>
                <w:szCs w:val="22"/>
                <w:lang w:eastAsia="en-US"/>
              </w:rPr>
            </w:pPr>
            <w:r w:rsidRPr="009A4A2B">
              <w:rPr>
                <w:rFonts w:eastAsia="Calibri"/>
                <w:sz w:val="22"/>
                <w:szCs w:val="22"/>
                <w:lang w:eastAsia="en-US"/>
              </w:rPr>
              <w:t>03</w:t>
            </w:r>
          </w:p>
        </w:tc>
        <w:tc>
          <w:tcPr>
            <w:tcW w:w="0" w:type="auto"/>
            <w:shd w:val="clear" w:color="auto" w:fill="auto"/>
            <w:vAlign w:val="center"/>
          </w:tcPr>
          <w:p w14:paraId="7693DA73" w14:textId="50F2DD41" w:rsidR="009A5B0A" w:rsidRPr="009A4A2B" w:rsidRDefault="00C274D7" w:rsidP="009A5B0A">
            <w:pPr>
              <w:spacing w:after="200" w:line="276" w:lineRule="auto"/>
              <w:jc w:val="center"/>
              <w:rPr>
                <w:rFonts w:eastAsia="Calibri"/>
                <w:sz w:val="22"/>
                <w:szCs w:val="22"/>
                <w:lang w:eastAsia="en-US"/>
              </w:rPr>
            </w:pPr>
            <w:ins w:id="65" w:author="Utilisateur Windows" w:date="2022-12-19T12:31:00Z">
              <w:r>
                <w:rPr>
                  <w:rFonts w:eastAsia="Calibri"/>
                  <w:sz w:val="22"/>
                  <w:szCs w:val="22"/>
                  <w:lang w:eastAsia="en-US"/>
                </w:rPr>
                <w:t>1 012 5</w:t>
              </w:r>
            </w:ins>
            <w:del w:id="66" w:author="Utilisateur Windows" w:date="2022-12-19T12:31:00Z">
              <w:r w:rsidR="003B4FE0" w:rsidRPr="009A4A2B" w:rsidDel="00C274D7">
                <w:rPr>
                  <w:rFonts w:eastAsia="Calibri"/>
                  <w:sz w:val="22"/>
                  <w:szCs w:val="22"/>
                  <w:lang w:eastAsia="en-US"/>
                </w:rPr>
                <w:delText>810 0</w:delText>
              </w:r>
            </w:del>
            <w:r w:rsidR="003B4FE0" w:rsidRPr="009A4A2B">
              <w:rPr>
                <w:rFonts w:eastAsia="Calibri"/>
                <w:sz w:val="22"/>
                <w:szCs w:val="22"/>
                <w:lang w:eastAsia="en-US"/>
              </w:rPr>
              <w:t>00</w:t>
            </w:r>
          </w:p>
        </w:tc>
        <w:tc>
          <w:tcPr>
            <w:tcW w:w="0" w:type="auto"/>
            <w:shd w:val="clear" w:color="auto" w:fill="auto"/>
          </w:tcPr>
          <w:p w14:paraId="21306CEF" w14:textId="0F844221" w:rsidR="009A5B0A" w:rsidRPr="009A4A2B" w:rsidRDefault="009A5B0A" w:rsidP="00912F87">
            <w:pPr>
              <w:spacing w:line="276" w:lineRule="auto"/>
              <w:rPr>
                <w:rFonts w:eastAsia="Calibri"/>
                <w:sz w:val="22"/>
                <w:szCs w:val="22"/>
                <w:lang w:eastAsia="en-US"/>
              </w:rPr>
            </w:pPr>
            <w:r w:rsidRPr="009A4A2B">
              <w:rPr>
                <w:rFonts w:eastAsia="Calibri"/>
                <w:sz w:val="22"/>
                <w:szCs w:val="22"/>
                <w:lang w:eastAsia="en-US"/>
              </w:rPr>
              <w:t>La pause personnes (participants + facilitateurs)</w:t>
            </w:r>
          </w:p>
        </w:tc>
      </w:tr>
      <w:tr w:rsidR="003B4FE0" w:rsidRPr="001A2752" w14:paraId="6E088AA3" w14:textId="77777777" w:rsidTr="009A5B0A">
        <w:tc>
          <w:tcPr>
            <w:tcW w:w="0" w:type="auto"/>
            <w:shd w:val="clear" w:color="auto" w:fill="auto"/>
            <w:vAlign w:val="center"/>
          </w:tcPr>
          <w:p w14:paraId="2A1065C0" w14:textId="76293399" w:rsidR="009A5B0A" w:rsidRPr="009A4A2B" w:rsidRDefault="00E05995" w:rsidP="009A5B0A">
            <w:pPr>
              <w:spacing w:after="200" w:line="276" w:lineRule="auto"/>
              <w:jc w:val="center"/>
              <w:rPr>
                <w:rFonts w:eastAsia="Calibri"/>
                <w:sz w:val="22"/>
                <w:szCs w:val="22"/>
                <w:lang w:eastAsia="en-US"/>
              </w:rPr>
            </w:pPr>
            <w:r w:rsidRPr="009A4A2B">
              <w:rPr>
                <w:rFonts w:eastAsia="Calibri"/>
                <w:sz w:val="22"/>
                <w:szCs w:val="22"/>
                <w:lang w:eastAsia="en-US"/>
              </w:rPr>
              <w:t>4</w:t>
            </w:r>
          </w:p>
        </w:tc>
        <w:tc>
          <w:tcPr>
            <w:tcW w:w="0" w:type="auto"/>
            <w:shd w:val="clear" w:color="auto" w:fill="auto"/>
            <w:vAlign w:val="center"/>
          </w:tcPr>
          <w:p w14:paraId="521C4A98"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pause-déjeuner</w:t>
            </w:r>
          </w:p>
        </w:tc>
        <w:tc>
          <w:tcPr>
            <w:tcW w:w="0" w:type="auto"/>
            <w:shd w:val="clear" w:color="auto" w:fill="auto"/>
            <w:vAlign w:val="center"/>
          </w:tcPr>
          <w:p w14:paraId="22668CE0" w14:textId="0BBDD201" w:rsidR="009A5B0A" w:rsidRPr="009A4A2B" w:rsidRDefault="00C274D7" w:rsidP="009A5B0A">
            <w:pPr>
              <w:spacing w:after="200" w:line="276" w:lineRule="auto"/>
              <w:jc w:val="center"/>
              <w:rPr>
                <w:rFonts w:eastAsia="Calibri"/>
                <w:sz w:val="22"/>
                <w:szCs w:val="22"/>
                <w:lang w:eastAsia="en-US"/>
              </w:rPr>
            </w:pPr>
            <w:ins w:id="67" w:author="Utilisateur Windows" w:date="2022-12-19T12:32:00Z">
              <w:r>
                <w:rPr>
                  <w:rFonts w:eastAsia="Calibri"/>
                  <w:sz w:val="22"/>
                  <w:szCs w:val="22"/>
                  <w:lang w:eastAsia="en-US"/>
                </w:rPr>
                <w:t>75</w:t>
              </w:r>
            </w:ins>
            <w:del w:id="68" w:author="Utilisateur Windows" w:date="2022-12-19T12:32:00Z">
              <w:r w:rsidR="00912F87" w:rsidRPr="009A4A2B" w:rsidDel="00C274D7">
                <w:rPr>
                  <w:rFonts w:eastAsia="Calibri"/>
                  <w:sz w:val="22"/>
                  <w:szCs w:val="22"/>
                  <w:lang w:eastAsia="en-US"/>
                </w:rPr>
                <w:delText>60</w:delText>
              </w:r>
            </w:del>
          </w:p>
        </w:tc>
        <w:tc>
          <w:tcPr>
            <w:tcW w:w="0" w:type="auto"/>
            <w:shd w:val="clear" w:color="auto" w:fill="auto"/>
            <w:vAlign w:val="center"/>
          </w:tcPr>
          <w:p w14:paraId="5337372E" w14:textId="5164211A" w:rsidR="009A5B0A" w:rsidRPr="009A4A2B" w:rsidRDefault="003B4FE0" w:rsidP="009A5B0A">
            <w:pPr>
              <w:spacing w:after="200" w:line="276" w:lineRule="auto"/>
              <w:jc w:val="center"/>
              <w:rPr>
                <w:rFonts w:eastAsia="Calibri"/>
                <w:sz w:val="22"/>
                <w:szCs w:val="22"/>
                <w:lang w:eastAsia="en-US"/>
              </w:rPr>
            </w:pPr>
            <w:r w:rsidRPr="009A4A2B">
              <w:rPr>
                <w:rFonts w:eastAsia="Calibri"/>
                <w:sz w:val="22"/>
                <w:szCs w:val="22"/>
                <w:lang w:eastAsia="en-US"/>
              </w:rPr>
              <w:t>12</w:t>
            </w:r>
            <w:r w:rsidR="004715D4" w:rsidRPr="009A4A2B">
              <w:rPr>
                <w:rFonts w:eastAsia="Calibri"/>
                <w:sz w:val="22"/>
                <w:szCs w:val="22"/>
                <w:lang w:eastAsia="en-US"/>
              </w:rPr>
              <w:t xml:space="preserve"> </w:t>
            </w:r>
            <w:r w:rsidRPr="009A4A2B">
              <w:rPr>
                <w:rFonts w:eastAsia="Calibri"/>
                <w:sz w:val="22"/>
                <w:szCs w:val="22"/>
                <w:lang w:eastAsia="en-US"/>
              </w:rPr>
              <w:t>500</w:t>
            </w:r>
          </w:p>
        </w:tc>
        <w:tc>
          <w:tcPr>
            <w:tcW w:w="0" w:type="auto"/>
            <w:shd w:val="clear" w:color="auto" w:fill="auto"/>
            <w:vAlign w:val="center"/>
          </w:tcPr>
          <w:p w14:paraId="084CB655" w14:textId="29DAC0AF" w:rsidR="009A5B0A" w:rsidRPr="009A4A2B" w:rsidRDefault="00912F87" w:rsidP="009A5B0A">
            <w:pPr>
              <w:spacing w:after="200" w:line="276" w:lineRule="auto"/>
              <w:jc w:val="center"/>
              <w:rPr>
                <w:rFonts w:eastAsia="Calibri"/>
                <w:sz w:val="22"/>
                <w:szCs w:val="22"/>
                <w:lang w:eastAsia="en-US"/>
              </w:rPr>
            </w:pPr>
            <w:r w:rsidRPr="009A4A2B">
              <w:rPr>
                <w:rFonts w:eastAsia="Calibri"/>
                <w:sz w:val="22"/>
                <w:szCs w:val="22"/>
                <w:lang w:eastAsia="en-US"/>
              </w:rPr>
              <w:t>03</w:t>
            </w:r>
          </w:p>
        </w:tc>
        <w:tc>
          <w:tcPr>
            <w:tcW w:w="0" w:type="auto"/>
            <w:shd w:val="clear" w:color="auto" w:fill="auto"/>
            <w:vAlign w:val="center"/>
          </w:tcPr>
          <w:p w14:paraId="01FB8D76" w14:textId="08433E6C" w:rsidR="009A5B0A" w:rsidRPr="009A4A2B" w:rsidRDefault="004B59CD" w:rsidP="009A5B0A">
            <w:pPr>
              <w:spacing w:after="200" w:line="276" w:lineRule="auto"/>
              <w:jc w:val="center"/>
              <w:rPr>
                <w:rFonts w:eastAsia="Calibri"/>
                <w:sz w:val="22"/>
                <w:szCs w:val="22"/>
                <w:lang w:eastAsia="en-US"/>
              </w:rPr>
            </w:pPr>
            <w:r w:rsidRPr="009A4A2B">
              <w:rPr>
                <w:rFonts w:eastAsia="Calibri"/>
                <w:sz w:val="22"/>
                <w:szCs w:val="22"/>
                <w:lang w:eastAsia="en-US"/>
              </w:rPr>
              <w:t>2</w:t>
            </w:r>
            <w:del w:id="69" w:author="Utilisateur Windows" w:date="2022-12-19T12:32:00Z">
              <w:r w:rsidR="004715D4" w:rsidRPr="009A4A2B" w:rsidDel="00C274D7">
                <w:rPr>
                  <w:rFonts w:eastAsia="Calibri"/>
                  <w:sz w:val="22"/>
                  <w:szCs w:val="22"/>
                  <w:lang w:eastAsia="en-US"/>
                </w:rPr>
                <w:delText xml:space="preserve"> </w:delText>
              </w:r>
            </w:del>
            <w:ins w:id="70" w:author="Utilisateur Windows" w:date="2022-12-19T12:32:00Z">
              <w:r w:rsidR="00C274D7">
                <w:rPr>
                  <w:rFonts w:eastAsia="Calibri"/>
                  <w:sz w:val="22"/>
                  <w:szCs w:val="22"/>
                  <w:lang w:eastAsia="en-US"/>
                </w:rPr>
                <w:t> 812 5</w:t>
              </w:r>
            </w:ins>
            <w:del w:id="71" w:author="Utilisateur Windows" w:date="2022-12-19T12:32:00Z">
              <w:r w:rsidRPr="009A4A2B" w:rsidDel="00C274D7">
                <w:rPr>
                  <w:rFonts w:eastAsia="Calibri"/>
                  <w:sz w:val="22"/>
                  <w:szCs w:val="22"/>
                  <w:lang w:eastAsia="en-US"/>
                </w:rPr>
                <w:delText>25</w:delText>
              </w:r>
              <w:r w:rsidR="00912F87" w:rsidRPr="009A4A2B" w:rsidDel="00C274D7">
                <w:rPr>
                  <w:rFonts w:eastAsia="Calibri"/>
                  <w:sz w:val="22"/>
                  <w:szCs w:val="22"/>
                  <w:lang w:eastAsia="en-US"/>
                </w:rPr>
                <w:delText>0 0</w:delText>
              </w:r>
            </w:del>
            <w:r w:rsidR="00912F87" w:rsidRPr="009A4A2B">
              <w:rPr>
                <w:rFonts w:eastAsia="Calibri"/>
                <w:sz w:val="22"/>
                <w:szCs w:val="22"/>
                <w:lang w:eastAsia="en-US"/>
              </w:rPr>
              <w:t>00</w:t>
            </w:r>
          </w:p>
        </w:tc>
        <w:tc>
          <w:tcPr>
            <w:tcW w:w="0" w:type="auto"/>
            <w:shd w:val="clear" w:color="auto" w:fill="auto"/>
          </w:tcPr>
          <w:p w14:paraId="2A6E8C49" w14:textId="77777777" w:rsidR="009A5B0A" w:rsidRPr="009A4A2B" w:rsidRDefault="009A5B0A" w:rsidP="009A5B0A">
            <w:pPr>
              <w:spacing w:after="200" w:line="276" w:lineRule="auto"/>
              <w:rPr>
                <w:rFonts w:eastAsia="Calibri"/>
                <w:sz w:val="22"/>
                <w:szCs w:val="22"/>
                <w:lang w:eastAsia="en-US"/>
              </w:rPr>
            </w:pPr>
            <w:r w:rsidRPr="009A4A2B">
              <w:rPr>
                <w:rFonts w:eastAsia="Calibri"/>
                <w:sz w:val="22"/>
                <w:szCs w:val="22"/>
                <w:lang w:eastAsia="en-US"/>
              </w:rPr>
              <w:t xml:space="preserve">Buffet +1 boisson  </w:t>
            </w:r>
          </w:p>
        </w:tc>
      </w:tr>
      <w:tr w:rsidR="003B4FE0" w:rsidRPr="001A2752" w14:paraId="544C9392" w14:textId="77777777" w:rsidTr="009A5B0A">
        <w:trPr>
          <w:trHeight w:val="905"/>
        </w:trPr>
        <w:tc>
          <w:tcPr>
            <w:tcW w:w="0" w:type="auto"/>
            <w:shd w:val="clear" w:color="auto" w:fill="auto"/>
          </w:tcPr>
          <w:p w14:paraId="20DBE88E" w14:textId="740D7CA4" w:rsidR="009A5B0A" w:rsidRPr="009A4A2B" w:rsidRDefault="00E05995" w:rsidP="009A5B0A">
            <w:pPr>
              <w:spacing w:line="276" w:lineRule="auto"/>
              <w:rPr>
                <w:rFonts w:eastAsia="Calibri"/>
                <w:sz w:val="22"/>
                <w:szCs w:val="22"/>
                <w:lang w:eastAsia="en-US"/>
              </w:rPr>
            </w:pPr>
            <w:r w:rsidRPr="009A4A2B">
              <w:rPr>
                <w:rFonts w:eastAsia="Calibri"/>
                <w:sz w:val="22"/>
                <w:szCs w:val="22"/>
                <w:lang w:eastAsia="en-US"/>
              </w:rPr>
              <w:t>5</w:t>
            </w:r>
          </w:p>
        </w:tc>
        <w:tc>
          <w:tcPr>
            <w:tcW w:w="0" w:type="auto"/>
            <w:shd w:val="clear" w:color="auto" w:fill="auto"/>
            <w:vAlign w:val="center"/>
          </w:tcPr>
          <w:p w14:paraId="2F75520C" w14:textId="77777777" w:rsidR="009A5B0A" w:rsidRPr="009A4A2B" w:rsidRDefault="009A5B0A" w:rsidP="009A5B0A">
            <w:pPr>
              <w:spacing w:line="276" w:lineRule="auto"/>
              <w:jc w:val="center"/>
              <w:rPr>
                <w:rFonts w:eastAsia="Calibri"/>
                <w:sz w:val="22"/>
                <w:szCs w:val="22"/>
                <w:lang w:eastAsia="en-US"/>
              </w:rPr>
            </w:pPr>
            <w:r w:rsidRPr="009A4A2B">
              <w:rPr>
                <w:rFonts w:eastAsia="Calibri"/>
                <w:sz w:val="22"/>
                <w:szCs w:val="22"/>
                <w:lang w:eastAsia="en-US"/>
              </w:rPr>
              <w:t>Eau en salle</w:t>
            </w:r>
          </w:p>
        </w:tc>
        <w:tc>
          <w:tcPr>
            <w:tcW w:w="0" w:type="auto"/>
            <w:shd w:val="clear" w:color="auto" w:fill="auto"/>
            <w:vAlign w:val="center"/>
          </w:tcPr>
          <w:p w14:paraId="42D9749F" w14:textId="16BE65DE" w:rsidR="009A5B0A" w:rsidRPr="009A4A2B" w:rsidRDefault="004B59CD" w:rsidP="009A5B0A">
            <w:pPr>
              <w:spacing w:line="276" w:lineRule="auto"/>
              <w:jc w:val="center"/>
              <w:rPr>
                <w:rFonts w:eastAsia="Calibri"/>
                <w:sz w:val="22"/>
                <w:szCs w:val="22"/>
                <w:lang w:eastAsia="en-US"/>
              </w:rPr>
            </w:pPr>
            <w:r w:rsidRPr="009A4A2B">
              <w:rPr>
                <w:rFonts w:eastAsia="Calibri"/>
                <w:sz w:val="22"/>
                <w:szCs w:val="22"/>
                <w:lang w:eastAsia="en-US"/>
              </w:rPr>
              <w:t>1</w:t>
            </w:r>
            <w:ins w:id="72" w:author="Utilisateur Windows" w:date="2022-12-19T12:33:00Z">
              <w:r w:rsidR="00C274D7">
                <w:rPr>
                  <w:rFonts w:eastAsia="Calibri"/>
                  <w:sz w:val="22"/>
                  <w:szCs w:val="22"/>
                  <w:lang w:eastAsia="en-US"/>
                </w:rPr>
                <w:t>5</w:t>
              </w:r>
            </w:ins>
            <w:del w:id="73" w:author="Utilisateur Windows" w:date="2022-12-19T12:33:00Z">
              <w:r w:rsidRPr="009A4A2B" w:rsidDel="00C274D7">
                <w:rPr>
                  <w:rFonts w:eastAsia="Calibri"/>
                  <w:sz w:val="22"/>
                  <w:szCs w:val="22"/>
                  <w:lang w:eastAsia="en-US"/>
                </w:rPr>
                <w:delText>2</w:delText>
              </w:r>
            </w:del>
            <w:r w:rsidRPr="009A4A2B">
              <w:rPr>
                <w:rFonts w:eastAsia="Calibri"/>
                <w:sz w:val="22"/>
                <w:szCs w:val="22"/>
                <w:lang w:eastAsia="en-US"/>
              </w:rPr>
              <w:t>0</w:t>
            </w:r>
          </w:p>
        </w:tc>
        <w:tc>
          <w:tcPr>
            <w:tcW w:w="0" w:type="auto"/>
            <w:shd w:val="clear" w:color="auto" w:fill="auto"/>
            <w:vAlign w:val="center"/>
          </w:tcPr>
          <w:p w14:paraId="2B5BBE92" w14:textId="62173072" w:rsidR="009A5B0A" w:rsidRPr="009A4A2B" w:rsidRDefault="004B59CD" w:rsidP="009A5B0A">
            <w:pPr>
              <w:spacing w:line="276" w:lineRule="auto"/>
              <w:jc w:val="center"/>
              <w:rPr>
                <w:rFonts w:eastAsia="Calibri"/>
                <w:sz w:val="22"/>
                <w:szCs w:val="22"/>
                <w:lang w:eastAsia="en-US"/>
              </w:rPr>
            </w:pPr>
            <w:r w:rsidRPr="009A4A2B">
              <w:rPr>
                <w:rFonts w:eastAsia="Calibri"/>
                <w:sz w:val="22"/>
                <w:szCs w:val="22"/>
                <w:lang w:eastAsia="en-US"/>
              </w:rPr>
              <w:t>1</w:t>
            </w:r>
            <w:r w:rsidR="004715D4" w:rsidRPr="009A4A2B">
              <w:rPr>
                <w:rFonts w:eastAsia="Calibri"/>
                <w:sz w:val="22"/>
                <w:szCs w:val="22"/>
                <w:lang w:eastAsia="en-US"/>
              </w:rPr>
              <w:t xml:space="preserve"> </w:t>
            </w:r>
            <w:r w:rsidRPr="009A4A2B">
              <w:rPr>
                <w:rFonts w:eastAsia="Calibri"/>
                <w:sz w:val="22"/>
                <w:szCs w:val="22"/>
                <w:lang w:eastAsia="en-US"/>
              </w:rPr>
              <w:t>000</w:t>
            </w:r>
          </w:p>
        </w:tc>
        <w:tc>
          <w:tcPr>
            <w:tcW w:w="0" w:type="auto"/>
            <w:shd w:val="clear" w:color="auto" w:fill="auto"/>
            <w:vAlign w:val="center"/>
          </w:tcPr>
          <w:p w14:paraId="79AAB376" w14:textId="77777777" w:rsidR="009A5B0A" w:rsidRPr="009A4A2B" w:rsidRDefault="009A5B0A" w:rsidP="009A5B0A">
            <w:pPr>
              <w:spacing w:line="276" w:lineRule="auto"/>
              <w:jc w:val="center"/>
              <w:rPr>
                <w:rFonts w:eastAsia="Calibri"/>
                <w:sz w:val="22"/>
                <w:szCs w:val="22"/>
                <w:lang w:eastAsia="en-US"/>
              </w:rPr>
            </w:pPr>
            <w:r w:rsidRPr="009A4A2B">
              <w:rPr>
                <w:rFonts w:eastAsia="Calibri"/>
                <w:sz w:val="22"/>
                <w:szCs w:val="22"/>
                <w:lang w:eastAsia="en-US"/>
              </w:rPr>
              <w:t>03</w:t>
            </w:r>
          </w:p>
        </w:tc>
        <w:tc>
          <w:tcPr>
            <w:tcW w:w="0" w:type="auto"/>
            <w:shd w:val="clear" w:color="auto" w:fill="auto"/>
            <w:vAlign w:val="center"/>
          </w:tcPr>
          <w:p w14:paraId="24B3C090" w14:textId="62618F73" w:rsidR="009A5B0A" w:rsidRPr="009A4A2B" w:rsidRDefault="00C274D7" w:rsidP="009A5B0A">
            <w:pPr>
              <w:spacing w:line="276" w:lineRule="auto"/>
              <w:jc w:val="center"/>
              <w:rPr>
                <w:rFonts w:eastAsia="Calibri"/>
                <w:sz w:val="22"/>
                <w:szCs w:val="22"/>
                <w:lang w:eastAsia="en-US"/>
              </w:rPr>
            </w:pPr>
            <w:ins w:id="74" w:author="Utilisateur Windows" w:date="2022-12-19T12:33:00Z">
              <w:r>
                <w:rPr>
                  <w:rFonts w:eastAsia="Calibri"/>
                  <w:sz w:val="22"/>
                  <w:szCs w:val="22"/>
                  <w:lang w:eastAsia="en-US"/>
                </w:rPr>
                <w:t>450</w:t>
              </w:r>
            </w:ins>
            <w:del w:id="75" w:author="Utilisateur Windows" w:date="2022-12-19T12:33:00Z">
              <w:r w:rsidR="004B59CD" w:rsidRPr="009A4A2B" w:rsidDel="00C274D7">
                <w:rPr>
                  <w:rFonts w:eastAsia="Calibri"/>
                  <w:sz w:val="22"/>
                  <w:szCs w:val="22"/>
                  <w:lang w:eastAsia="en-US"/>
                </w:rPr>
                <w:delText>360</w:delText>
              </w:r>
            </w:del>
            <w:r w:rsidR="004B59CD" w:rsidRPr="009A4A2B">
              <w:rPr>
                <w:rFonts w:eastAsia="Calibri"/>
                <w:sz w:val="22"/>
                <w:szCs w:val="22"/>
                <w:lang w:eastAsia="en-US"/>
              </w:rPr>
              <w:t xml:space="preserve"> 000</w:t>
            </w:r>
          </w:p>
        </w:tc>
        <w:tc>
          <w:tcPr>
            <w:tcW w:w="0" w:type="auto"/>
            <w:shd w:val="clear" w:color="auto" w:fill="auto"/>
          </w:tcPr>
          <w:p w14:paraId="1EEF102F" w14:textId="77777777" w:rsidR="009A5B0A" w:rsidRPr="009A4A2B" w:rsidRDefault="009A5B0A" w:rsidP="009A5B0A">
            <w:pPr>
              <w:spacing w:line="276" w:lineRule="auto"/>
              <w:rPr>
                <w:rFonts w:eastAsia="Calibri"/>
                <w:sz w:val="22"/>
                <w:szCs w:val="22"/>
                <w:lang w:eastAsia="en-US"/>
              </w:rPr>
            </w:pPr>
            <w:r w:rsidRPr="009A4A2B">
              <w:rPr>
                <w:rFonts w:eastAsia="Calibri"/>
                <w:sz w:val="22"/>
                <w:szCs w:val="22"/>
                <w:lang w:eastAsia="en-US"/>
              </w:rPr>
              <w:t>Pris en charge par l’hôtel (Chaque participant aura droit à deux bouteilles 0,5l par jour d'atelier)</w:t>
            </w:r>
          </w:p>
        </w:tc>
      </w:tr>
      <w:tr w:rsidR="003B4FE0" w:rsidRPr="001A2752" w14:paraId="0CCC878F" w14:textId="77777777" w:rsidTr="009A5B0A">
        <w:tc>
          <w:tcPr>
            <w:tcW w:w="0" w:type="auto"/>
            <w:shd w:val="clear" w:color="auto" w:fill="auto"/>
          </w:tcPr>
          <w:p w14:paraId="18C6203B" w14:textId="56B4E136" w:rsidR="009A5B0A" w:rsidRPr="009A4A2B" w:rsidRDefault="00E05995" w:rsidP="009A5B0A">
            <w:pPr>
              <w:spacing w:after="200" w:line="276" w:lineRule="auto"/>
              <w:rPr>
                <w:rFonts w:eastAsia="Calibri"/>
                <w:sz w:val="22"/>
                <w:szCs w:val="22"/>
                <w:lang w:eastAsia="en-US"/>
              </w:rPr>
            </w:pPr>
            <w:r w:rsidRPr="009A4A2B">
              <w:rPr>
                <w:rFonts w:eastAsia="Calibri"/>
                <w:sz w:val="22"/>
                <w:szCs w:val="22"/>
                <w:lang w:eastAsia="en-US"/>
              </w:rPr>
              <w:t>6</w:t>
            </w:r>
          </w:p>
        </w:tc>
        <w:tc>
          <w:tcPr>
            <w:tcW w:w="0" w:type="auto"/>
            <w:shd w:val="clear" w:color="auto" w:fill="auto"/>
            <w:vAlign w:val="center"/>
          </w:tcPr>
          <w:p w14:paraId="03CF4942"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Kits du participant</w:t>
            </w:r>
          </w:p>
        </w:tc>
        <w:tc>
          <w:tcPr>
            <w:tcW w:w="0" w:type="auto"/>
            <w:shd w:val="clear" w:color="auto" w:fill="auto"/>
            <w:vAlign w:val="center"/>
          </w:tcPr>
          <w:p w14:paraId="423A29F1" w14:textId="630E9F0D" w:rsidR="009A5B0A" w:rsidRPr="009A4A2B" w:rsidRDefault="00C274D7" w:rsidP="009A5B0A">
            <w:pPr>
              <w:spacing w:after="200" w:line="276" w:lineRule="auto"/>
              <w:jc w:val="center"/>
              <w:rPr>
                <w:rFonts w:eastAsia="Calibri"/>
                <w:sz w:val="22"/>
                <w:szCs w:val="22"/>
                <w:lang w:eastAsia="en-US"/>
              </w:rPr>
            </w:pPr>
            <w:ins w:id="76" w:author="Utilisateur Windows" w:date="2022-12-19T12:34:00Z">
              <w:r>
                <w:rPr>
                  <w:rFonts w:eastAsia="Calibri"/>
                  <w:sz w:val="22"/>
                  <w:szCs w:val="22"/>
                  <w:lang w:eastAsia="en-US"/>
                </w:rPr>
                <w:t>70</w:t>
              </w:r>
            </w:ins>
            <w:del w:id="77" w:author="Utilisateur Windows" w:date="2022-12-19T12:34:00Z">
              <w:r w:rsidR="00E05995" w:rsidRPr="009A4A2B" w:rsidDel="00C274D7">
                <w:rPr>
                  <w:rFonts w:eastAsia="Calibri"/>
                  <w:sz w:val="22"/>
                  <w:szCs w:val="22"/>
                  <w:lang w:eastAsia="en-US"/>
                </w:rPr>
                <w:delText>53</w:delText>
              </w:r>
            </w:del>
          </w:p>
        </w:tc>
        <w:tc>
          <w:tcPr>
            <w:tcW w:w="0" w:type="auto"/>
            <w:shd w:val="clear" w:color="auto" w:fill="auto"/>
            <w:vAlign w:val="center"/>
          </w:tcPr>
          <w:p w14:paraId="4C67C889" w14:textId="0956CD86" w:rsidR="009A5B0A" w:rsidRPr="009A4A2B" w:rsidRDefault="00E05995" w:rsidP="009A5B0A">
            <w:pPr>
              <w:spacing w:after="200" w:line="276" w:lineRule="auto"/>
              <w:jc w:val="center"/>
              <w:rPr>
                <w:rFonts w:eastAsia="Calibri"/>
                <w:sz w:val="22"/>
                <w:szCs w:val="22"/>
                <w:lang w:eastAsia="en-US"/>
              </w:rPr>
            </w:pPr>
            <w:r w:rsidRPr="009A4A2B">
              <w:rPr>
                <w:rFonts w:eastAsia="Calibri"/>
                <w:sz w:val="22"/>
                <w:szCs w:val="22"/>
                <w:lang w:eastAsia="en-US"/>
              </w:rPr>
              <w:t>2</w:t>
            </w:r>
            <w:r w:rsidR="004715D4" w:rsidRPr="009A4A2B">
              <w:rPr>
                <w:rFonts w:eastAsia="Calibri"/>
                <w:sz w:val="22"/>
                <w:szCs w:val="22"/>
                <w:lang w:eastAsia="en-US"/>
              </w:rPr>
              <w:t xml:space="preserve"> </w:t>
            </w:r>
            <w:r w:rsidRPr="009A4A2B">
              <w:rPr>
                <w:rFonts w:eastAsia="Calibri"/>
                <w:sz w:val="22"/>
                <w:szCs w:val="22"/>
                <w:lang w:eastAsia="en-US"/>
              </w:rPr>
              <w:t>500</w:t>
            </w:r>
          </w:p>
        </w:tc>
        <w:tc>
          <w:tcPr>
            <w:tcW w:w="0" w:type="auto"/>
            <w:shd w:val="clear" w:color="auto" w:fill="auto"/>
            <w:vAlign w:val="center"/>
          </w:tcPr>
          <w:p w14:paraId="4484FC45"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01</w:t>
            </w:r>
          </w:p>
        </w:tc>
        <w:tc>
          <w:tcPr>
            <w:tcW w:w="0" w:type="auto"/>
            <w:shd w:val="clear" w:color="auto" w:fill="auto"/>
            <w:vAlign w:val="center"/>
          </w:tcPr>
          <w:p w14:paraId="3CCECE5D" w14:textId="12F52B7B" w:rsidR="009A5B0A" w:rsidRPr="009A4A2B" w:rsidRDefault="00E05995" w:rsidP="009A5B0A">
            <w:pPr>
              <w:spacing w:after="200" w:line="276" w:lineRule="auto"/>
              <w:jc w:val="center"/>
              <w:rPr>
                <w:rFonts w:eastAsia="Calibri"/>
                <w:sz w:val="22"/>
                <w:szCs w:val="22"/>
                <w:lang w:eastAsia="en-US"/>
              </w:rPr>
            </w:pPr>
            <w:r w:rsidRPr="009A4A2B">
              <w:rPr>
                <w:rFonts w:eastAsia="Calibri"/>
                <w:sz w:val="22"/>
                <w:szCs w:val="22"/>
                <w:lang w:eastAsia="en-US"/>
              </w:rPr>
              <w:t>1</w:t>
            </w:r>
            <w:ins w:id="78" w:author="Utilisateur Windows" w:date="2022-12-19T12:34:00Z">
              <w:r w:rsidR="00C274D7">
                <w:rPr>
                  <w:rFonts w:eastAsia="Calibri"/>
                  <w:sz w:val="22"/>
                  <w:szCs w:val="22"/>
                  <w:lang w:eastAsia="en-US"/>
                </w:rPr>
                <w:t>75 0</w:t>
              </w:r>
            </w:ins>
            <w:del w:id="79" w:author="Utilisateur Windows" w:date="2022-12-19T12:34:00Z">
              <w:r w:rsidRPr="009A4A2B" w:rsidDel="00C274D7">
                <w:rPr>
                  <w:rFonts w:eastAsia="Calibri"/>
                  <w:sz w:val="22"/>
                  <w:szCs w:val="22"/>
                  <w:lang w:eastAsia="en-US"/>
                </w:rPr>
                <w:delText>32 5</w:delText>
              </w:r>
            </w:del>
            <w:r w:rsidRPr="009A4A2B">
              <w:rPr>
                <w:rFonts w:eastAsia="Calibri"/>
                <w:sz w:val="22"/>
                <w:szCs w:val="22"/>
                <w:lang w:eastAsia="en-US"/>
              </w:rPr>
              <w:t>00</w:t>
            </w:r>
          </w:p>
        </w:tc>
        <w:tc>
          <w:tcPr>
            <w:tcW w:w="0" w:type="auto"/>
            <w:shd w:val="clear" w:color="auto" w:fill="auto"/>
          </w:tcPr>
          <w:p w14:paraId="64CFA3D1" w14:textId="31B7AB2C" w:rsidR="009A5B0A" w:rsidRPr="009A4A2B" w:rsidRDefault="00E05995" w:rsidP="009A5B0A">
            <w:pPr>
              <w:spacing w:line="276" w:lineRule="auto"/>
              <w:rPr>
                <w:rFonts w:eastAsia="Calibri"/>
                <w:sz w:val="22"/>
                <w:szCs w:val="22"/>
                <w:lang w:eastAsia="en-US"/>
              </w:rPr>
            </w:pPr>
            <w:r w:rsidRPr="009A4A2B">
              <w:rPr>
                <w:rFonts w:eastAsia="Calibri"/>
                <w:sz w:val="22"/>
                <w:szCs w:val="22"/>
                <w:lang w:eastAsia="en-US"/>
              </w:rPr>
              <w:t xml:space="preserve"> </w:t>
            </w:r>
            <w:r w:rsidR="009A5B0A" w:rsidRPr="009A4A2B">
              <w:rPr>
                <w:rFonts w:eastAsia="Calibri"/>
                <w:sz w:val="22"/>
                <w:szCs w:val="22"/>
                <w:lang w:eastAsia="en-US"/>
              </w:rPr>
              <w:t>Uniqu</w:t>
            </w:r>
            <w:r w:rsidRPr="009A4A2B">
              <w:rPr>
                <w:rFonts w:eastAsia="Calibri"/>
                <w:sz w:val="22"/>
                <w:szCs w:val="22"/>
                <w:lang w:eastAsia="en-US"/>
              </w:rPr>
              <w:t>ement les participants en salle</w:t>
            </w:r>
          </w:p>
        </w:tc>
      </w:tr>
      <w:tr w:rsidR="003B4FE0" w:rsidRPr="001A2752" w14:paraId="3A3B006D" w14:textId="77777777" w:rsidTr="009A5B0A">
        <w:tc>
          <w:tcPr>
            <w:tcW w:w="0" w:type="auto"/>
            <w:shd w:val="clear" w:color="auto" w:fill="auto"/>
          </w:tcPr>
          <w:p w14:paraId="1D792B61" w14:textId="60910D6C" w:rsidR="009A5B0A" w:rsidRPr="009A4A2B" w:rsidRDefault="00E05995" w:rsidP="009A5B0A">
            <w:pPr>
              <w:spacing w:after="200" w:line="276" w:lineRule="auto"/>
              <w:rPr>
                <w:rFonts w:eastAsia="Calibri"/>
                <w:sz w:val="22"/>
                <w:szCs w:val="22"/>
                <w:lang w:eastAsia="en-US"/>
              </w:rPr>
            </w:pPr>
            <w:r w:rsidRPr="009A4A2B">
              <w:rPr>
                <w:rFonts w:eastAsia="Calibri"/>
                <w:sz w:val="22"/>
                <w:szCs w:val="22"/>
                <w:lang w:eastAsia="en-US"/>
              </w:rPr>
              <w:lastRenderedPageBreak/>
              <w:t>7</w:t>
            </w:r>
          </w:p>
        </w:tc>
        <w:tc>
          <w:tcPr>
            <w:tcW w:w="0" w:type="auto"/>
            <w:shd w:val="clear" w:color="auto" w:fill="auto"/>
            <w:vAlign w:val="center"/>
          </w:tcPr>
          <w:p w14:paraId="4C81E514"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Flip Chart</w:t>
            </w:r>
          </w:p>
        </w:tc>
        <w:tc>
          <w:tcPr>
            <w:tcW w:w="0" w:type="auto"/>
            <w:shd w:val="clear" w:color="auto" w:fill="auto"/>
            <w:vAlign w:val="center"/>
          </w:tcPr>
          <w:p w14:paraId="2E3E1CFD" w14:textId="77777777" w:rsidR="009A5B0A" w:rsidRPr="009A4A2B" w:rsidRDefault="009A5B0A" w:rsidP="009A5B0A">
            <w:pPr>
              <w:spacing w:after="200" w:line="276" w:lineRule="auto"/>
              <w:jc w:val="center"/>
              <w:rPr>
                <w:rFonts w:eastAsia="Calibri"/>
                <w:sz w:val="22"/>
                <w:szCs w:val="22"/>
                <w:lang w:eastAsia="en-US"/>
              </w:rPr>
            </w:pPr>
          </w:p>
        </w:tc>
        <w:tc>
          <w:tcPr>
            <w:tcW w:w="0" w:type="auto"/>
            <w:shd w:val="clear" w:color="auto" w:fill="auto"/>
            <w:vAlign w:val="center"/>
          </w:tcPr>
          <w:p w14:paraId="1FEADEE5"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w:t>
            </w:r>
          </w:p>
        </w:tc>
        <w:tc>
          <w:tcPr>
            <w:tcW w:w="0" w:type="auto"/>
            <w:shd w:val="clear" w:color="auto" w:fill="auto"/>
            <w:vAlign w:val="center"/>
          </w:tcPr>
          <w:p w14:paraId="1075A786"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w:t>
            </w:r>
          </w:p>
        </w:tc>
        <w:tc>
          <w:tcPr>
            <w:tcW w:w="0" w:type="auto"/>
            <w:shd w:val="clear" w:color="auto" w:fill="auto"/>
            <w:vAlign w:val="center"/>
          </w:tcPr>
          <w:p w14:paraId="0CA8793A"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PM</w:t>
            </w:r>
          </w:p>
        </w:tc>
        <w:tc>
          <w:tcPr>
            <w:tcW w:w="0" w:type="auto"/>
            <w:shd w:val="clear" w:color="auto" w:fill="auto"/>
          </w:tcPr>
          <w:p w14:paraId="363F6CBB" w14:textId="77777777" w:rsidR="009A5B0A" w:rsidRPr="009A4A2B" w:rsidRDefault="009A5B0A" w:rsidP="009A5B0A">
            <w:pPr>
              <w:spacing w:line="276" w:lineRule="auto"/>
              <w:rPr>
                <w:rFonts w:eastAsia="Calibri"/>
                <w:sz w:val="22"/>
                <w:szCs w:val="22"/>
                <w:lang w:eastAsia="en-US"/>
              </w:rPr>
            </w:pPr>
            <w:r w:rsidRPr="009A4A2B">
              <w:rPr>
                <w:rFonts w:eastAsia="Calibri"/>
                <w:sz w:val="22"/>
                <w:szCs w:val="22"/>
                <w:lang w:eastAsia="en-US"/>
              </w:rPr>
              <w:t>Pris en charge par l’hôtel (un Flip Chart par jour et un pour la plénière)</w:t>
            </w:r>
          </w:p>
        </w:tc>
      </w:tr>
      <w:tr w:rsidR="004715D4" w:rsidRPr="001A2752" w14:paraId="7C494FB0" w14:textId="77777777" w:rsidTr="009A5B0A">
        <w:tc>
          <w:tcPr>
            <w:tcW w:w="0" w:type="auto"/>
            <w:shd w:val="clear" w:color="auto" w:fill="auto"/>
          </w:tcPr>
          <w:p w14:paraId="34643B1C" w14:textId="41A09EC1" w:rsidR="009A5B0A" w:rsidRPr="009A4A2B" w:rsidRDefault="00E6500D" w:rsidP="009A5B0A">
            <w:pPr>
              <w:spacing w:after="200" w:line="276" w:lineRule="auto"/>
              <w:rPr>
                <w:rFonts w:eastAsia="Calibri"/>
                <w:sz w:val="22"/>
                <w:szCs w:val="22"/>
                <w:lang w:eastAsia="en-US"/>
              </w:rPr>
            </w:pPr>
            <w:r w:rsidRPr="009A4A2B">
              <w:rPr>
                <w:rFonts w:eastAsia="Calibri"/>
                <w:sz w:val="22"/>
                <w:szCs w:val="22"/>
                <w:lang w:eastAsia="en-US"/>
              </w:rPr>
              <w:t>8</w:t>
            </w:r>
          </w:p>
        </w:tc>
        <w:tc>
          <w:tcPr>
            <w:tcW w:w="0" w:type="auto"/>
            <w:gridSpan w:val="4"/>
            <w:shd w:val="clear" w:color="auto" w:fill="auto"/>
            <w:vAlign w:val="center"/>
          </w:tcPr>
          <w:p w14:paraId="043C710D" w14:textId="003F1E7D" w:rsidR="009A5B0A" w:rsidRPr="009A4A2B" w:rsidRDefault="00F02846" w:rsidP="00F02846">
            <w:pPr>
              <w:spacing w:after="200" w:line="276" w:lineRule="auto"/>
              <w:jc w:val="center"/>
              <w:rPr>
                <w:rFonts w:eastAsia="Calibri"/>
                <w:b/>
                <w:sz w:val="22"/>
                <w:szCs w:val="22"/>
                <w:lang w:eastAsia="en-US"/>
              </w:rPr>
            </w:pPr>
            <w:r w:rsidRPr="009A4A2B">
              <w:rPr>
                <w:rFonts w:eastAsia="Calibri"/>
                <w:b/>
                <w:sz w:val="22"/>
                <w:szCs w:val="22"/>
                <w:lang w:eastAsia="en-US"/>
              </w:rPr>
              <w:t>Sous total</w:t>
            </w:r>
            <w:r w:rsidR="009A5B0A" w:rsidRPr="009A4A2B">
              <w:rPr>
                <w:rFonts w:eastAsia="Calibri"/>
                <w:b/>
                <w:sz w:val="22"/>
                <w:szCs w:val="22"/>
                <w:lang w:eastAsia="en-US"/>
              </w:rPr>
              <w:t xml:space="preserve"> Logistique</w:t>
            </w:r>
          </w:p>
        </w:tc>
        <w:tc>
          <w:tcPr>
            <w:tcW w:w="0" w:type="auto"/>
            <w:shd w:val="clear" w:color="auto" w:fill="auto"/>
            <w:vAlign w:val="center"/>
          </w:tcPr>
          <w:p w14:paraId="1DC9A4F7" w14:textId="4DB6100B" w:rsidR="009A5B0A" w:rsidRPr="009A4A2B" w:rsidRDefault="00A92867" w:rsidP="009A5B0A">
            <w:pPr>
              <w:spacing w:after="200" w:line="276" w:lineRule="auto"/>
              <w:jc w:val="center"/>
              <w:rPr>
                <w:rFonts w:eastAsia="Calibri"/>
                <w:b/>
                <w:sz w:val="22"/>
                <w:szCs w:val="22"/>
                <w:lang w:eastAsia="en-US"/>
              </w:rPr>
            </w:pPr>
            <w:ins w:id="80" w:author="Utilisateur Windows" w:date="2022-12-19T12:48:00Z">
              <w:r w:rsidRPr="00A92867">
                <w:rPr>
                  <w:rFonts w:eastAsia="Calibri"/>
                  <w:b/>
                  <w:sz w:val="22"/>
                  <w:szCs w:val="22"/>
                  <w:lang w:eastAsia="en-US"/>
                </w:rPr>
                <w:t>6 955 000</w:t>
              </w:r>
            </w:ins>
            <w:del w:id="81" w:author="Utilisateur Windows" w:date="2022-12-19T12:48:00Z">
              <w:r w:rsidR="00912F87" w:rsidRPr="009A4A2B" w:rsidDel="00A92867">
                <w:rPr>
                  <w:rFonts w:eastAsia="Calibri"/>
                  <w:b/>
                  <w:sz w:val="22"/>
                  <w:szCs w:val="22"/>
                  <w:lang w:eastAsia="en-US"/>
                </w:rPr>
                <w:delText>6</w:delText>
              </w:r>
              <w:r w:rsidR="004715D4" w:rsidRPr="009A4A2B" w:rsidDel="00A92867">
                <w:rPr>
                  <w:rFonts w:eastAsia="Calibri"/>
                  <w:b/>
                  <w:sz w:val="22"/>
                  <w:szCs w:val="22"/>
                  <w:lang w:eastAsia="en-US"/>
                </w:rPr>
                <w:delText> 057 5</w:delText>
              </w:r>
              <w:r w:rsidR="00912F87" w:rsidRPr="009A4A2B" w:rsidDel="00A92867">
                <w:rPr>
                  <w:rFonts w:eastAsia="Calibri"/>
                  <w:b/>
                  <w:sz w:val="22"/>
                  <w:szCs w:val="22"/>
                  <w:lang w:eastAsia="en-US"/>
                </w:rPr>
                <w:delText>00</w:delText>
              </w:r>
            </w:del>
          </w:p>
        </w:tc>
        <w:tc>
          <w:tcPr>
            <w:tcW w:w="0" w:type="auto"/>
            <w:shd w:val="clear" w:color="auto" w:fill="auto"/>
          </w:tcPr>
          <w:p w14:paraId="5BCA55C5" w14:textId="77777777" w:rsidR="009A5B0A" w:rsidRPr="009A4A2B" w:rsidRDefault="009A5B0A" w:rsidP="009A5B0A">
            <w:pPr>
              <w:spacing w:after="200" w:line="276" w:lineRule="auto"/>
              <w:rPr>
                <w:rFonts w:eastAsia="Calibri"/>
                <w:sz w:val="22"/>
                <w:szCs w:val="22"/>
                <w:lang w:eastAsia="en-US"/>
              </w:rPr>
            </w:pPr>
          </w:p>
        </w:tc>
      </w:tr>
      <w:tr w:rsidR="009A5B0A" w:rsidRPr="001A2752" w14:paraId="7599485F" w14:textId="77777777" w:rsidTr="009A5B0A">
        <w:trPr>
          <w:trHeight w:val="218"/>
        </w:trPr>
        <w:tc>
          <w:tcPr>
            <w:tcW w:w="0" w:type="auto"/>
            <w:gridSpan w:val="7"/>
            <w:shd w:val="clear" w:color="auto" w:fill="auto"/>
            <w:vAlign w:val="center"/>
          </w:tcPr>
          <w:p w14:paraId="23830D13" w14:textId="77777777" w:rsidR="009A5B0A" w:rsidRPr="009A4A2B" w:rsidRDefault="009A5B0A" w:rsidP="009A5B0A">
            <w:pPr>
              <w:spacing w:line="276" w:lineRule="auto"/>
              <w:jc w:val="center"/>
              <w:rPr>
                <w:rFonts w:eastAsia="Calibri"/>
                <w:b/>
                <w:sz w:val="22"/>
                <w:szCs w:val="22"/>
                <w:lang w:eastAsia="en-US"/>
              </w:rPr>
            </w:pPr>
            <w:r w:rsidRPr="009A4A2B">
              <w:rPr>
                <w:rFonts w:eastAsia="Calibri"/>
                <w:b/>
                <w:sz w:val="22"/>
                <w:szCs w:val="22"/>
                <w:lang w:eastAsia="en-US"/>
              </w:rPr>
              <w:t>TRANSPORT</w:t>
            </w:r>
          </w:p>
        </w:tc>
      </w:tr>
      <w:tr w:rsidR="003B4FE0" w:rsidRPr="001A2752" w14:paraId="585FA6A6" w14:textId="77777777" w:rsidTr="009A5B0A">
        <w:tc>
          <w:tcPr>
            <w:tcW w:w="0" w:type="auto"/>
            <w:shd w:val="clear" w:color="auto" w:fill="auto"/>
            <w:vAlign w:val="center"/>
          </w:tcPr>
          <w:p w14:paraId="147A66BD" w14:textId="27E87DA3" w:rsidR="009A5B0A" w:rsidRPr="009A4A2B" w:rsidRDefault="00E6500D" w:rsidP="009A5B0A">
            <w:pPr>
              <w:spacing w:after="200" w:line="276" w:lineRule="auto"/>
              <w:jc w:val="center"/>
              <w:rPr>
                <w:rFonts w:eastAsia="Calibri"/>
                <w:sz w:val="22"/>
                <w:szCs w:val="22"/>
                <w:lang w:eastAsia="en-US"/>
              </w:rPr>
            </w:pPr>
            <w:r w:rsidRPr="009A4A2B">
              <w:rPr>
                <w:rFonts w:eastAsia="Calibri"/>
                <w:sz w:val="22"/>
                <w:szCs w:val="22"/>
                <w:lang w:eastAsia="en-US"/>
              </w:rPr>
              <w:t>9</w:t>
            </w:r>
          </w:p>
        </w:tc>
        <w:tc>
          <w:tcPr>
            <w:tcW w:w="0" w:type="auto"/>
            <w:shd w:val="clear" w:color="auto" w:fill="auto"/>
            <w:vAlign w:val="center"/>
          </w:tcPr>
          <w:p w14:paraId="36C42ED0" w14:textId="77777777" w:rsidR="009A5B0A" w:rsidRPr="009A4A2B" w:rsidRDefault="009A5B0A" w:rsidP="009A5B0A">
            <w:pPr>
              <w:spacing w:after="200" w:line="276" w:lineRule="auto"/>
              <w:jc w:val="center"/>
              <w:rPr>
                <w:rFonts w:eastAsia="Calibri"/>
                <w:sz w:val="22"/>
                <w:szCs w:val="22"/>
                <w:lang w:eastAsia="en-US"/>
              </w:rPr>
            </w:pPr>
            <w:r w:rsidRPr="009A4A2B">
              <w:rPr>
                <w:rFonts w:eastAsia="Calibri"/>
                <w:sz w:val="22"/>
                <w:szCs w:val="22"/>
                <w:lang w:eastAsia="en-US"/>
              </w:rPr>
              <w:t>Transport Facilitateurs</w:t>
            </w:r>
          </w:p>
        </w:tc>
        <w:tc>
          <w:tcPr>
            <w:tcW w:w="0" w:type="auto"/>
            <w:shd w:val="clear" w:color="auto" w:fill="auto"/>
            <w:vAlign w:val="center"/>
          </w:tcPr>
          <w:p w14:paraId="1F44A659" w14:textId="110CAC00" w:rsidR="009A5B0A" w:rsidRPr="009A4A2B" w:rsidRDefault="00566B9A" w:rsidP="009A5B0A">
            <w:pPr>
              <w:spacing w:after="200" w:line="276" w:lineRule="auto"/>
              <w:jc w:val="center"/>
              <w:rPr>
                <w:rFonts w:eastAsia="Calibri"/>
                <w:sz w:val="22"/>
                <w:szCs w:val="22"/>
                <w:lang w:eastAsia="en-US"/>
              </w:rPr>
            </w:pPr>
            <w:ins w:id="82" w:author="Utilisateur Windows" w:date="2022-12-19T13:08:00Z">
              <w:r>
                <w:rPr>
                  <w:rFonts w:eastAsia="Calibri"/>
                  <w:sz w:val="22"/>
                  <w:szCs w:val="22"/>
                  <w:lang w:eastAsia="en-US"/>
                </w:rPr>
                <w:t>9</w:t>
              </w:r>
            </w:ins>
            <w:del w:id="83" w:author="Utilisateur Windows" w:date="2022-12-19T13:07:00Z">
              <w:r w:rsidR="00912F87" w:rsidRPr="009A4A2B" w:rsidDel="00566B9A">
                <w:rPr>
                  <w:rFonts w:eastAsia="Calibri"/>
                  <w:sz w:val="22"/>
                  <w:szCs w:val="22"/>
                  <w:lang w:eastAsia="en-US"/>
                </w:rPr>
                <w:delText>7</w:delText>
              </w:r>
            </w:del>
          </w:p>
        </w:tc>
        <w:tc>
          <w:tcPr>
            <w:tcW w:w="0" w:type="auto"/>
            <w:shd w:val="clear" w:color="auto" w:fill="auto"/>
            <w:vAlign w:val="center"/>
          </w:tcPr>
          <w:p w14:paraId="27AE746F" w14:textId="5ECAAF23" w:rsidR="009A5B0A" w:rsidRPr="009A4A2B" w:rsidRDefault="00912F87" w:rsidP="009A5B0A">
            <w:pPr>
              <w:spacing w:after="200" w:line="276" w:lineRule="auto"/>
              <w:jc w:val="center"/>
              <w:rPr>
                <w:rFonts w:eastAsia="Calibri"/>
                <w:sz w:val="22"/>
                <w:szCs w:val="22"/>
                <w:lang w:eastAsia="en-US"/>
              </w:rPr>
            </w:pPr>
            <w:r w:rsidRPr="009A4A2B">
              <w:rPr>
                <w:rFonts w:eastAsia="Calibri"/>
                <w:sz w:val="22"/>
                <w:szCs w:val="22"/>
                <w:lang w:eastAsia="en-US"/>
              </w:rPr>
              <w:t>50 000</w:t>
            </w:r>
          </w:p>
        </w:tc>
        <w:tc>
          <w:tcPr>
            <w:tcW w:w="0" w:type="auto"/>
            <w:shd w:val="clear" w:color="auto" w:fill="auto"/>
            <w:vAlign w:val="center"/>
          </w:tcPr>
          <w:p w14:paraId="6AB58077" w14:textId="445E5872" w:rsidR="009A5B0A" w:rsidRPr="009A4A2B" w:rsidRDefault="00912F87" w:rsidP="009A5B0A">
            <w:pPr>
              <w:spacing w:after="200" w:line="276" w:lineRule="auto"/>
              <w:jc w:val="center"/>
              <w:rPr>
                <w:rFonts w:eastAsia="Calibri"/>
                <w:sz w:val="22"/>
                <w:szCs w:val="22"/>
                <w:lang w:eastAsia="en-US"/>
              </w:rPr>
            </w:pPr>
            <w:r w:rsidRPr="009A4A2B">
              <w:rPr>
                <w:rFonts w:eastAsia="Calibri"/>
                <w:sz w:val="22"/>
                <w:szCs w:val="22"/>
                <w:lang w:eastAsia="en-US"/>
              </w:rPr>
              <w:t>01</w:t>
            </w:r>
          </w:p>
        </w:tc>
        <w:tc>
          <w:tcPr>
            <w:tcW w:w="0" w:type="auto"/>
            <w:shd w:val="clear" w:color="auto" w:fill="auto"/>
            <w:vAlign w:val="center"/>
          </w:tcPr>
          <w:p w14:paraId="500E53A2" w14:textId="50E7F9BB" w:rsidR="009A5B0A" w:rsidRPr="009A4A2B" w:rsidRDefault="00912F87" w:rsidP="009A5B0A">
            <w:pPr>
              <w:spacing w:after="200" w:line="276" w:lineRule="auto"/>
              <w:jc w:val="center"/>
              <w:rPr>
                <w:rFonts w:eastAsia="Calibri"/>
                <w:b/>
                <w:sz w:val="22"/>
                <w:szCs w:val="22"/>
                <w:lang w:eastAsia="en-US"/>
              </w:rPr>
            </w:pPr>
            <w:r w:rsidRPr="009A4A2B">
              <w:rPr>
                <w:rFonts w:eastAsia="Calibri"/>
                <w:b/>
                <w:sz w:val="22"/>
                <w:szCs w:val="22"/>
                <w:lang w:eastAsia="en-US"/>
              </w:rPr>
              <w:t>350 000</w:t>
            </w:r>
          </w:p>
        </w:tc>
        <w:tc>
          <w:tcPr>
            <w:tcW w:w="0" w:type="auto"/>
            <w:shd w:val="clear" w:color="auto" w:fill="auto"/>
            <w:vAlign w:val="center"/>
          </w:tcPr>
          <w:p w14:paraId="50AB5819" w14:textId="77777777" w:rsidR="009A5B0A" w:rsidRPr="009A4A2B" w:rsidRDefault="009A5B0A" w:rsidP="009A5B0A">
            <w:pPr>
              <w:spacing w:after="200" w:line="276" w:lineRule="auto"/>
              <w:jc w:val="center"/>
              <w:rPr>
                <w:rFonts w:eastAsia="Calibri"/>
                <w:sz w:val="22"/>
                <w:szCs w:val="22"/>
                <w:lang w:eastAsia="en-US"/>
              </w:rPr>
            </w:pPr>
          </w:p>
        </w:tc>
      </w:tr>
      <w:tr w:rsidR="00566B9A" w:rsidRPr="001A2752" w14:paraId="63F3BD74" w14:textId="77777777" w:rsidTr="009A5B0A">
        <w:trPr>
          <w:ins w:id="84" w:author="Utilisateur Windows" w:date="2022-12-19T13:08:00Z"/>
        </w:trPr>
        <w:tc>
          <w:tcPr>
            <w:tcW w:w="0" w:type="auto"/>
            <w:shd w:val="clear" w:color="auto" w:fill="auto"/>
            <w:vAlign w:val="center"/>
          </w:tcPr>
          <w:p w14:paraId="3B3205F5" w14:textId="58B60387" w:rsidR="00566B9A" w:rsidRPr="009A4A2B" w:rsidRDefault="00566B9A" w:rsidP="009A5B0A">
            <w:pPr>
              <w:spacing w:after="200" w:line="276" w:lineRule="auto"/>
              <w:jc w:val="center"/>
              <w:rPr>
                <w:ins w:id="85" w:author="Utilisateur Windows" w:date="2022-12-19T13:08:00Z"/>
                <w:rFonts w:eastAsia="Calibri"/>
                <w:sz w:val="22"/>
                <w:szCs w:val="22"/>
                <w:lang w:eastAsia="en-US"/>
              </w:rPr>
            </w:pPr>
            <w:ins w:id="86" w:author="Utilisateur Windows" w:date="2022-12-19T13:09:00Z">
              <w:r>
                <w:rPr>
                  <w:rFonts w:eastAsia="Calibri"/>
                  <w:sz w:val="22"/>
                  <w:szCs w:val="22"/>
                  <w:lang w:eastAsia="en-US"/>
                </w:rPr>
                <w:t>10</w:t>
              </w:r>
            </w:ins>
          </w:p>
        </w:tc>
        <w:tc>
          <w:tcPr>
            <w:tcW w:w="0" w:type="auto"/>
            <w:shd w:val="clear" w:color="auto" w:fill="auto"/>
            <w:vAlign w:val="center"/>
          </w:tcPr>
          <w:p w14:paraId="091B4DEA" w14:textId="4761DF34" w:rsidR="00566B9A" w:rsidRPr="009A4A2B" w:rsidRDefault="00566B9A" w:rsidP="009A5B0A">
            <w:pPr>
              <w:spacing w:after="200" w:line="276" w:lineRule="auto"/>
              <w:jc w:val="center"/>
              <w:rPr>
                <w:ins w:id="87" w:author="Utilisateur Windows" w:date="2022-12-19T13:08:00Z"/>
                <w:rFonts w:eastAsia="Calibri"/>
                <w:sz w:val="22"/>
                <w:szCs w:val="22"/>
                <w:lang w:eastAsia="en-US"/>
              </w:rPr>
            </w:pPr>
            <w:ins w:id="88" w:author="Utilisateur Windows" w:date="2022-12-19T13:08:00Z">
              <w:r>
                <w:rPr>
                  <w:rFonts w:eastAsia="Calibri"/>
                  <w:sz w:val="22"/>
                  <w:szCs w:val="22"/>
                  <w:lang w:eastAsia="en-US"/>
                </w:rPr>
                <w:t>Transport participants centraux</w:t>
              </w:r>
            </w:ins>
          </w:p>
        </w:tc>
        <w:tc>
          <w:tcPr>
            <w:tcW w:w="0" w:type="auto"/>
            <w:shd w:val="clear" w:color="auto" w:fill="auto"/>
            <w:vAlign w:val="center"/>
          </w:tcPr>
          <w:p w14:paraId="7788CF8A" w14:textId="2FB80B67" w:rsidR="00566B9A" w:rsidRDefault="00566B9A" w:rsidP="009A5B0A">
            <w:pPr>
              <w:spacing w:after="200" w:line="276" w:lineRule="auto"/>
              <w:jc w:val="center"/>
              <w:rPr>
                <w:ins w:id="89" w:author="Utilisateur Windows" w:date="2022-12-19T13:08:00Z"/>
                <w:rFonts w:eastAsia="Calibri"/>
                <w:sz w:val="22"/>
                <w:szCs w:val="22"/>
                <w:lang w:eastAsia="en-US"/>
              </w:rPr>
            </w:pPr>
            <w:ins w:id="90" w:author="Utilisateur Windows" w:date="2022-12-19T13:09:00Z">
              <w:r>
                <w:rPr>
                  <w:rFonts w:eastAsia="Calibri"/>
                  <w:sz w:val="22"/>
                  <w:szCs w:val="22"/>
                  <w:lang w:eastAsia="en-US"/>
                </w:rPr>
                <w:t>26</w:t>
              </w:r>
            </w:ins>
          </w:p>
        </w:tc>
        <w:tc>
          <w:tcPr>
            <w:tcW w:w="0" w:type="auto"/>
            <w:shd w:val="clear" w:color="auto" w:fill="auto"/>
            <w:vAlign w:val="center"/>
          </w:tcPr>
          <w:p w14:paraId="568ED08D" w14:textId="5182B5F9" w:rsidR="00566B9A" w:rsidRPr="009A4A2B" w:rsidRDefault="00566B9A" w:rsidP="009A5B0A">
            <w:pPr>
              <w:spacing w:after="200" w:line="276" w:lineRule="auto"/>
              <w:jc w:val="center"/>
              <w:rPr>
                <w:ins w:id="91" w:author="Utilisateur Windows" w:date="2022-12-19T13:08:00Z"/>
                <w:rFonts w:eastAsia="Calibri"/>
                <w:sz w:val="22"/>
                <w:szCs w:val="22"/>
                <w:lang w:eastAsia="en-US"/>
              </w:rPr>
            </w:pPr>
            <w:ins w:id="92" w:author="Utilisateur Windows" w:date="2022-12-19T13:09:00Z">
              <w:r>
                <w:rPr>
                  <w:rFonts w:eastAsia="Calibri"/>
                  <w:sz w:val="22"/>
                  <w:szCs w:val="22"/>
                  <w:lang w:eastAsia="en-US"/>
                </w:rPr>
                <w:t>10 000</w:t>
              </w:r>
            </w:ins>
          </w:p>
        </w:tc>
        <w:tc>
          <w:tcPr>
            <w:tcW w:w="0" w:type="auto"/>
            <w:shd w:val="clear" w:color="auto" w:fill="auto"/>
            <w:vAlign w:val="center"/>
          </w:tcPr>
          <w:p w14:paraId="3FE38EF5" w14:textId="7BB9F2A7" w:rsidR="00566B9A" w:rsidRPr="009A4A2B" w:rsidRDefault="00566B9A" w:rsidP="009A5B0A">
            <w:pPr>
              <w:spacing w:after="200" w:line="276" w:lineRule="auto"/>
              <w:jc w:val="center"/>
              <w:rPr>
                <w:ins w:id="93" w:author="Utilisateur Windows" w:date="2022-12-19T13:08:00Z"/>
                <w:rFonts w:eastAsia="Calibri"/>
                <w:sz w:val="22"/>
                <w:szCs w:val="22"/>
                <w:lang w:eastAsia="en-US"/>
              </w:rPr>
            </w:pPr>
            <w:ins w:id="94" w:author="Utilisateur Windows" w:date="2022-12-19T13:09:00Z">
              <w:r>
                <w:rPr>
                  <w:rFonts w:eastAsia="Calibri"/>
                  <w:sz w:val="22"/>
                  <w:szCs w:val="22"/>
                  <w:lang w:eastAsia="en-US"/>
                </w:rPr>
                <w:t>01</w:t>
              </w:r>
            </w:ins>
          </w:p>
        </w:tc>
        <w:tc>
          <w:tcPr>
            <w:tcW w:w="0" w:type="auto"/>
            <w:shd w:val="clear" w:color="auto" w:fill="auto"/>
            <w:vAlign w:val="center"/>
          </w:tcPr>
          <w:p w14:paraId="17F02FC3" w14:textId="3ABD8590" w:rsidR="00566B9A" w:rsidRPr="009A4A2B" w:rsidRDefault="00566B9A" w:rsidP="009A5B0A">
            <w:pPr>
              <w:spacing w:after="200" w:line="276" w:lineRule="auto"/>
              <w:jc w:val="center"/>
              <w:rPr>
                <w:ins w:id="95" w:author="Utilisateur Windows" w:date="2022-12-19T13:08:00Z"/>
                <w:rFonts w:eastAsia="Calibri"/>
                <w:b/>
                <w:sz w:val="22"/>
                <w:szCs w:val="22"/>
                <w:lang w:eastAsia="en-US"/>
              </w:rPr>
            </w:pPr>
            <w:ins w:id="96" w:author="Utilisateur Windows" w:date="2022-12-19T13:09:00Z">
              <w:r>
                <w:rPr>
                  <w:rFonts w:eastAsia="Calibri"/>
                  <w:b/>
                  <w:sz w:val="22"/>
                  <w:szCs w:val="22"/>
                  <w:lang w:eastAsia="en-US"/>
                </w:rPr>
                <w:t>260 000</w:t>
              </w:r>
            </w:ins>
          </w:p>
        </w:tc>
        <w:tc>
          <w:tcPr>
            <w:tcW w:w="0" w:type="auto"/>
            <w:shd w:val="clear" w:color="auto" w:fill="auto"/>
            <w:vAlign w:val="center"/>
          </w:tcPr>
          <w:p w14:paraId="74650EBF" w14:textId="77777777" w:rsidR="00566B9A" w:rsidRPr="009A4A2B" w:rsidRDefault="00566B9A" w:rsidP="009A5B0A">
            <w:pPr>
              <w:spacing w:after="200" w:line="276" w:lineRule="auto"/>
              <w:jc w:val="center"/>
              <w:rPr>
                <w:ins w:id="97" w:author="Utilisateur Windows" w:date="2022-12-19T13:08:00Z"/>
                <w:rFonts w:eastAsia="Calibri"/>
                <w:sz w:val="22"/>
                <w:szCs w:val="22"/>
                <w:lang w:eastAsia="en-US"/>
              </w:rPr>
            </w:pPr>
          </w:p>
        </w:tc>
      </w:tr>
      <w:tr w:rsidR="003B4FE0" w:rsidRPr="001A2752" w14:paraId="742BD28B" w14:textId="77777777" w:rsidTr="009A5B0A">
        <w:tc>
          <w:tcPr>
            <w:tcW w:w="0" w:type="auto"/>
            <w:shd w:val="clear" w:color="auto" w:fill="auto"/>
            <w:vAlign w:val="center"/>
          </w:tcPr>
          <w:p w14:paraId="76903479" w14:textId="59B2359F" w:rsidR="00DF0177" w:rsidRPr="009A4A2B" w:rsidRDefault="00E6500D" w:rsidP="009A5B0A">
            <w:pPr>
              <w:spacing w:after="200" w:line="276" w:lineRule="auto"/>
              <w:jc w:val="center"/>
              <w:rPr>
                <w:rFonts w:eastAsia="Calibri"/>
                <w:sz w:val="22"/>
                <w:szCs w:val="22"/>
                <w:lang w:eastAsia="en-US"/>
              </w:rPr>
            </w:pPr>
            <w:r w:rsidRPr="009A4A2B">
              <w:rPr>
                <w:rFonts w:eastAsia="Calibri"/>
                <w:sz w:val="22"/>
                <w:szCs w:val="22"/>
                <w:lang w:eastAsia="en-US"/>
              </w:rPr>
              <w:t>1</w:t>
            </w:r>
            <w:ins w:id="98" w:author="Utilisateur Windows" w:date="2022-12-19T13:09:00Z">
              <w:r w:rsidR="00566B9A">
                <w:rPr>
                  <w:rFonts w:eastAsia="Calibri"/>
                  <w:sz w:val="22"/>
                  <w:szCs w:val="22"/>
                  <w:lang w:eastAsia="en-US"/>
                </w:rPr>
                <w:t>1</w:t>
              </w:r>
            </w:ins>
            <w:del w:id="99" w:author="Utilisateur Windows" w:date="2022-12-19T13:09:00Z">
              <w:r w:rsidRPr="009A4A2B" w:rsidDel="00566B9A">
                <w:rPr>
                  <w:rFonts w:eastAsia="Calibri"/>
                  <w:sz w:val="22"/>
                  <w:szCs w:val="22"/>
                  <w:lang w:eastAsia="en-US"/>
                </w:rPr>
                <w:delText>0</w:delText>
              </w:r>
            </w:del>
          </w:p>
        </w:tc>
        <w:tc>
          <w:tcPr>
            <w:tcW w:w="0" w:type="auto"/>
            <w:shd w:val="clear" w:color="auto" w:fill="auto"/>
            <w:vAlign w:val="center"/>
          </w:tcPr>
          <w:p w14:paraId="153A04AA" w14:textId="61B394BF" w:rsidR="00DF0177" w:rsidRPr="009A4A2B" w:rsidRDefault="00DF0177" w:rsidP="009A5B0A">
            <w:pPr>
              <w:spacing w:after="200" w:line="276" w:lineRule="auto"/>
              <w:jc w:val="center"/>
              <w:rPr>
                <w:rFonts w:eastAsia="Calibri"/>
                <w:sz w:val="22"/>
                <w:szCs w:val="22"/>
                <w:lang w:eastAsia="en-US"/>
              </w:rPr>
            </w:pPr>
            <w:r w:rsidRPr="009A4A2B">
              <w:rPr>
                <w:rFonts w:eastAsia="Calibri"/>
                <w:sz w:val="22"/>
                <w:szCs w:val="22"/>
                <w:lang w:eastAsia="en-US"/>
              </w:rPr>
              <w:t>Transport participants des régions du (Nord et Extrême-Nord et Adamaoua</w:t>
            </w:r>
          </w:p>
        </w:tc>
        <w:tc>
          <w:tcPr>
            <w:tcW w:w="0" w:type="auto"/>
            <w:shd w:val="clear" w:color="auto" w:fill="auto"/>
            <w:vAlign w:val="center"/>
          </w:tcPr>
          <w:p w14:paraId="6DD1A73A" w14:textId="656AA3E4" w:rsidR="00DF0177" w:rsidRPr="009A4A2B" w:rsidRDefault="00566B9A" w:rsidP="009A5B0A">
            <w:pPr>
              <w:spacing w:after="200" w:line="276" w:lineRule="auto"/>
              <w:jc w:val="center"/>
              <w:rPr>
                <w:rFonts w:eastAsia="Calibri"/>
                <w:sz w:val="22"/>
                <w:szCs w:val="22"/>
                <w:lang w:eastAsia="en-US"/>
              </w:rPr>
            </w:pPr>
            <w:ins w:id="100" w:author="Utilisateur Windows" w:date="2022-12-19T13:03:00Z">
              <w:r>
                <w:rPr>
                  <w:rFonts w:eastAsia="Calibri"/>
                  <w:sz w:val="22"/>
                  <w:szCs w:val="22"/>
                  <w:lang w:eastAsia="en-US"/>
                </w:rPr>
                <w:t>12</w:t>
              </w:r>
            </w:ins>
            <w:del w:id="101" w:author="Utilisateur Windows" w:date="2022-12-19T13:03:00Z">
              <w:r w:rsidR="00DF0177" w:rsidRPr="009A4A2B" w:rsidDel="00566B9A">
                <w:rPr>
                  <w:rFonts w:eastAsia="Calibri"/>
                  <w:sz w:val="22"/>
                  <w:szCs w:val="22"/>
                  <w:lang w:eastAsia="en-US"/>
                </w:rPr>
                <w:delText>09</w:delText>
              </w:r>
            </w:del>
          </w:p>
        </w:tc>
        <w:tc>
          <w:tcPr>
            <w:tcW w:w="0" w:type="auto"/>
            <w:shd w:val="clear" w:color="auto" w:fill="auto"/>
            <w:vAlign w:val="center"/>
          </w:tcPr>
          <w:p w14:paraId="1F094220" w14:textId="0A408E0D" w:rsidR="00DF0177" w:rsidRPr="009A4A2B" w:rsidRDefault="00DF0177" w:rsidP="009A5B0A">
            <w:pPr>
              <w:spacing w:after="200" w:line="276" w:lineRule="auto"/>
              <w:jc w:val="center"/>
              <w:rPr>
                <w:rFonts w:eastAsia="Calibri"/>
                <w:sz w:val="22"/>
                <w:szCs w:val="22"/>
                <w:lang w:eastAsia="en-US"/>
              </w:rPr>
            </w:pPr>
            <w:r w:rsidRPr="009A4A2B">
              <w:rPr>
                <w:rFonts w:eastAsia="Calibri"/>
                <w:sz w:val="22"/>
                <w:szCs w:val="22"/>
                <w:lang w:eastAsia="en-US"/>
              </w:rPr>
              <w:t>FF</w:t>
            </w:r>
          </w:p>
        </w:tc>
        <w:tc>
          <w:tcPr>
            <w:tcW w:w="0" w:type="auto"/>
            <w:shd w:val="clear" w:color="auto" w:fill="auto"/>
            <w:vAlign w:val="center"/>
          </w:tcPr>
          <w:p w14:paraId="413A8863" w14:textId="77777777" w:rsidR="00DF0177" w:rsidRPr="009A4A2B" w:rsidRDefault="00DF0177" w:rsidP="009A5B0A">
            <w:pPr>
              <w:spacing w:after="200" w:line="276" w:lineRule="auto"/>
              <w:jc w:val="center"/>
              <w:rPr>
                <w:rFonts w:eastAsia="Calibri"/>
                <w:sz w:val="22"/>
                <w:szCs w:val="22"/>
                <w:lang w:eastAsia="en-US"/>
              </w:rPr>
            </w:pPr>
          </w:p>
        </w:tc>
        <w:tc>
          <w:tcPr>
            <w:tcW w:w="0" w:type="auto"/>
            <w:shd w:val="clear" w:color="auto" w:fill="auto"/>
            <w:vAlign w:val="center"/>
          </w:tcPr>
          <w:p w14:paraId="7D8F11BB" w14:textId="6CDDD746" w:rsidR="00DF0177" w:rsidRPr="009A4A2B" w:rsidRDefault="00DF0177" w:rsidP="009A5B0A">
            <w:pPr>
              <w:spacing w:after="200" w:line="276" w:lineRule="auto"/>
              <w:jc w:val="center"/>
              <w:rPr>
                <w:rFonts w:eastAsia="Calibri"/>
                <w:b/>
                <w:sz w:val="22"/>
                <w:szCs w:val="22"/>
                <w:lang w:eastAsia="en-US"/>
              </w:rPr>
            </w:pPr>
            <w:del w:id="102" w:author="Utilisateur Windows" w:date="2022-12-19T13:04:00Z">
              <w:r w:rsidRPr="009A4A2B" w:rsidDel="00566B9A">
                <w:rPr>
                  <w:rFonts w:eastAsia="Calibri"/>
                  <w:b/>
                  <w:sz w:val="22"/>
                  <w:szCs w:val="22"/>
                  <w:lang w:eastAsia="en-US"/>
                </w:rPr>
                <w:delText>1 </w:delText>
              </w:r>
              <w:r w:rsidR="00605F43" w:rsidRPr="009A4A2B" w:rsidDel="00566B9A">
                <w:rPr>
                  <w:rFonts w:eastAsia="Calibri"/>
                  <w:b/>
                  <w:sz w:val="22"/>
                  <w:szCs w:val="22"/>
                  <w:lang w:eastAsia="en-US"/>
                </w:rPr>
                <w:delText>83</w:delText>
              </w:r>
              <w:r w:rsidRPr="009A4A2B" w:rsidDel="00566B9A">
                <w:rPr>
                  <w:rFonts w:eastAsia="Calibri"/>
                  <w:b/>
                  <w:sz w:val="22"/>
                  <w:szCs w:val="22"/>
                  <w:lang w:eastAsia="en-US"/>
                </w:rPr>
                <w:delText>0 000</w:delText>
              </w:r>
            </w:del>
            <w:ins w:id="103" w:author="Utilisateur Windows" w:date="2022-12-19T13:04:00Z">
              <w:r w:rsidR="00566B9A">
                <w:rPr>
                  <w:rFonts w:eastAsia="Calibri"/>
                  <w:b/>
                  <w:sz w:val="22"/>
                  <w:szCs w:val="22"/>
                  <w:lang w:eastAsia="en-US"/>
                </w:rPr>
                <w:t>2440 000</w:t>
              </w:r>
            </w:ins>
          </w:p>
        </w:tc>
        <w:tc>
          <w:tcPr>
            <w:tcW w:w="0" w:type="auto"/>
            <w:shd w:val="clear" w:color="auto" w:fill="auto"/>
            <w:vAlign w:val="center"/>
          </w:tcPr>
          <w:p w14:paraId="74A835FB" w14:textId="33E0AC00" w:rsidR="00DF0177" w:rsidRPr="009A4A2B" w:rsidRDefault="00DF0177" w:rsidP="00605F43">
            <w:pPr>
              <w:spacing w:after="200" w:line="276" w:lineRule="auto"/>
              <w:rPr>
                <w:rFonts w:eastAsia="Calibri"/>
                <w:sz w:val="22"/>
                <w:szCs w:val="22"/>
                <w:lang w:eastAsia="en-US"/>
              </w:rPr>
            </w:pPr>
            <w:r w:rsidRPr="009A4A2B">
              <w:rPr>
                <w:rFonts w:eastAsia="Calibri"/>
                <w:sz w:val="22"/>
                <w:szCs w:val="22"/>
                <w:lang w:eastAsia="en-US"/>
              </w:rPr>
              <w:t>Soit </w:t>
            </w:r>
            <w:r w:rsidR="00B14129" w:rsidRPr="009A4A2B">
              <w:rPr>
                <w:rFonts w:eastAsia="Calibri"/>
                <w:sz w:val="22"/>
                <w:szCs w:val="22"/>
                <w:lang w:eastAsia="en-US"/>
              </w:rPr>
              <w:t>un</w:t>
            </w:r>
            <w:r w:rsidRPr="009A4A2B">
              <w:rPr>
                <w:rFonts w:eastAsia="Calibri"/>
                <w:sz w:val="22"/>
                <w:szCs w:val="22"/>
                <w:lang w:eastAsia="en-US"/>
              </w:rPr>
              <w:t xml:space="preserve"> Billet d’avion pour le Nord 230 000 FCFA</w:t>
            </w:r>
            <w:r w:rsidR="001A2752">
              <w:rPr>
                <w:rFonts w:eastAsia="Calibri"/>
                <w:sz w:val="22"/>
                <w:szCs w:val="22"/>
                <w:lang w:eastAsia="en-US"/>
              </w:rPr>
              <w:t>x</w:t>
            </w:r>
            <w:ins w:id="104" w:author="Utilisateur Windows" w:date="2022-12-19T13:03:00Z">
              <w:r w:rsidR="00566B9A">
                <w:rPr>
                  <w:rFonts w:eastAsia="Calibri"/>
                  <w:sz w:val="22"/>
                  <w:szCs w:val="22"/>
                  <w:lang w:eastAsia="en-US"/>
                </w:rPr>
                <w:t>4</w:t>
              </w:r>
            </w:ins>
            <w:del w:id="105" w:author="Utilisateur Windows" w:date="2022-12-19T13:03:00Z">
              <w:r w:rsidR="001A2752" w:rsidDel="00566B9A">
                <w:rPr>
                  <w:rFonts w:eastAsia="Calibri"/>
                  <w:sz w:val="22"/>
                  <w:szCs w:val="22"/>
                  <w:lang w:eastAsia="en-US"/>
                </w:rPr>
                <w:delText>3</w:delText>
              </w:r>
            </w:del>
            <w:r w:rsidRPr="009A4A2B">
              <w:rPr>
                <w:rFonts w:eastAsia="Calibri"/>
                <w:sz w:val="22"/>
                <w:szCs w:val="22"/>
                <w:lang w:eastAsia="en-US"/>
              </w:rPr>
              <w:t>, Extrême-Nord 250 000 FCFA</w:t>
            </w:r>
            <w:r w:rsidR="001A2752">
              <w:rPr>
                <w:rFonts w:eastAsia="Calibri"/>
                <w:sz w:val="22"/>
                <w:szCs w:val="22"/>
                <w:lang w:eastAsia="en-US"/>
              </w:rPr>
              <w:t>x</w:t>
            </w:r>
            <w:ins w:id="106" w:author="Utilisateur Windows" w:date="2022-12-19T13:03:00Z">
              <w:r w:rsidR="00566B9A">
                <w:rPr>
                  <w:rFonts w:eastAsia="Calibri"/>
                  <w:sz w:val="22"/>
                  <w:szCs w:val="22"/>
                  <w:lang w:eastAsia="en-US"/>
                </w:rPr>
                <w:t>4</w:t>
              </w:r>
            </w:ins>
            <w:del w:id="107" w:author="Utilisateur Windows" w:date="2022-12-19T13:03:00Z">
              <w:r w:rsidR="001A2752" w:rsidDel="00566B9A">
                <w:rPr>
                  <w:rFonts w:eastAsia="Calibri"/>
                  <w:sz w:val="22"/>
                  <w:szCs w:val="22"/>
                  <w:lang w:eastAsia="en-US"/>
                </w:rPr>
                <w:delText>3</w:delText>
              </w:r>
            </w:del>
            <w:r w:rsidRPr="009A4A2B">
              <w:rPr>
                <w:rFonts w:eastAsia="Calibri"/>
                <w:sz w:val="22"/>
                <w:szCs w:val="22"/>
                <w:lang w:eastAsia="en-US"/>
              </w:rPr>
              <w:t xml:space="preserve"> et Adamaoua 130</w:t>
            </w:r>
            <w:r w:rsidR="001A2752">
              <w:rPr>
                <w:rFonts w:eastAsia="Calibri"/>
                <w:sz w:val="22"/>
                <w:szCs w:val="22"/>
                <w:lang w:eastAsia="en-US"/>
              </w:rPr>
              <w:t> </w:t>
            </w:r>
            <w:r w:rsidRPr="009A4A2B">
              <w:rPr>
                <w:rFonts w:eastAsia="Calibri"/>
                <w:sz w:val="22"/>
                <w:szCs w:val="22"/>
                <w:lang w:eastAsia="en-US"/>
              </w:rPr>
              <w:t>000</w:t>
            </w:r>
            <w:r w:rsidR="001A2752">
              <w:rPr>
                <w:rFonts w:eastAsia="Calibri"/>
                <w:sz w:val="22"/>
                <w:szCs w:val="22"/>
                <w:lang w:eastAsia="en-US"/>
              </w:rPr>
              <w:t xml:space="preserve"> FCFAx</w:t>
            </w:r>
            <w:ins w:id="108" w:author="Utilisateur Windows" w:date="2022-12-19T13:03:00Z">
              <w:r w:rsidR="00566B9A">
                <w:rPr>
                  <w:rFonts w:eastAsia="Calibri"/>
                  <w:sz w:val="22"/>
                  <w:szCs w:val="22"/>
                  <w:lang w:eastAsia="en-US"/>
                </w:rPr>
                <w:t>4</w:t>
              </w:r>
            </w:ins>
            <w:del w:id="109" w:author="Utilisateur Windows" w:date="2022-12-19T13:03:00Z">
              <w:r w:rsidR="001A2752" w:rsidDel="00566B9A">
                <w:rPr>
                  <w:rFonts w:eastAsia="Calibri"/>
                  <w:sz w:val="22"/>
                  <w:szCs w:val="22"/>
                  <w:lang w:eastAsia="en-US"/>
                </w:rPr>
                <w:delText>3</w:delText>
              </w:r>
            </w:del>
          </w:p>
        </w:tc>
      </w:tr>
      <w:tr w:rsidR="003B4FE0" w:rsidRPr="001A2752" w14:paraId="48802F53" w14:textId="77777777" w:rsidTr="009A5B0A">
        <w:tc>
          <w:tcPr>
            <w:tcW w:w="0" w:type="auto"/>
            <w:shd w:val="clear" w:color="auto" w:fill="auto"/>
            <w:vAlign w:val="center"/>
          </w:tcPr>
          <w:p w14:paraId="6607E6B6" w14:textId="24BFFDF7" w:rsidR="006741CD" w:rsidRPr="009A4A2B" w:rsidRDefault="00E6500D" w:rsidP="009A5B0A">
            <w:pPr>
              <w:spacing w:after="200" w:line="276" w:lineRule="auto"/>
              <w:jc w:val="center"/>
              <w:rPr>
                <w:rFonts w:eastAsia="Calibri"/>
                <w:sz w:val="22"/>
                <w:szCs w:val="22"/>
                <w:lang w:eastAsia="en-US"/>
              </w:rPr>
            </w:pPr>
            <w:r w:rsidRPr="009A4A2B">
              <w:rPr>
                <w:rFonts w:eastAsia="Calibri"/>
                <w:sz w:val="22"/>
                <w:szCs w:val="22"/>
                <w:lang w:eastAsia="en-US"/>
              </w:rPr>
              <w:t>1</w:t>
            </w:r>
            <w:ins w:id="110" w:author="Utilisateur Windows" w:date="2022-12-19T13:09:00Z">
              <w:r w:rsidR="00566B9A">
                <w:rPr>
                  <w:rFonts w:eastAsia="Calibri"/>
                  <w:sz w:val="22"/>
                  <w:szCs w:val="22"/>
                  <w:lang w:eastAsia="en-US"/>
                </w:rPr>
                <w:t>2</w:t>
              </w:r>
            </w:ins>
            <w:del w:id="111" w:author="Utilisateur Windows" w:date="2022-12-19T13:09:00Z">
              <w:r w:rsidRPr="009A4A2B" w:rsidDel="00566B9A">
                <w:rPr>
                  <w:rFonts w:eastAsia="Calibri"/>
                  <w:sz w:val="22"/>
                  <w:szCs w:val="22"/>
                  <w:lang w:eastAsia="en-US"/>
                </w:rPr>
                <w:delText>1</w:delText>
              </w:r>
            </w:del>
          </w:p>
        </w:tc>
        <w:tc>
          <w:tcPr>
            <w:tcW w:w="0" w:type="auto"/>
            <w:shd w:val="clear" w:color="auto" w:fill="auto"/>
            <w:vAlign w:val="center"/>
          </w:tcPr>
          <w:p w14:paraId="582ABAC5" w14:textId="196DDBBB" w:rsidR="006741CD" w:rsidRPr="009A4A2B" w:rsidRDefault="006741CD" w:rsidP="009A5B0A">
            <w:pPr>
              <w:spacing w:after="200" w:line="276" w:lineRule="auto"/>
              <w:jc w:val="center"/>
              <w:rPr>
                <w:rFonts w:eastAsia="Calibri"/>
                <w:sz w:val="22"/>
                <w:szCs w:val="22"/>
                <w:lang w:eastAsia="en-US"/>
              </w:rPr>
            </w:pPr>
            <w:r w:rsidRPr="009A4A2B">
              <w:rPr>
                <w:rFonts w:eastAsia="Calibri"/>
                <w:sz w:val="22"/>
                <w:szCs w:val="22"/>
                <w:lang w:eastAsia="en-US"/>
              </w:rPr>
              <w:t>Transport participants des régions du</w:t>
            </w:r>
            <w:r w:rsidRPr="009A4A2B">
              <w:rPr>
                <w:b/>
                <w:bCs/>
                <w:color w:val="000000"/>
                <w:sz w:val="20"/>
                <w:szCs w:val="20"/>
              </w:rPr>
              <w:t xml:space="preserve"> </w:t>
            </w:r>
            <w:r w:rsidRPr="009A4A2B">
              <w:rPr>
                <w:bCs/>
                <w:color w:val="000000"/>
                <w:sz w:val="20"/>
                <w:szCs w:val="20"/>
              </w:rPr>
              <w:t>(Sud-Ouest, Nord-Ouest, Littoral, Ouest</w:t>
            </w:r>
            <w:r w:rsidR="00F02846" w:rsidRPr="009A4A2B">
              <w:rPr>
                <w:bCs/>
                <w:color w:val="000000"/>
                <w:sz w:val="20"/>
                <w:szCs w:val="20"/>
              </w:rPr>
              <w:t xml:space="preserve"> et Est</w:t>
            </w:r>
            <w:r w:rsidRPr="009A4A2B">
              <w:rPr>
                <w:bCs/>
                <w:color w:val="000000"/>
                <w:sz w:val="20"/>
                <w:szCs w:val="20"/>
              </w:rPr>
              <w:t>)</w:t>
            </w:r>
          </w:p>
        </w:tc>
        <w:tc>
          <w:tcPr>
            <w:tcW w:w="0" w:type="auto"/>
            <w:shd w:val="clear" w:color="auto" w:fill="auto"/>
            <w:vAlign w:val="center"/>
          </w:tcPr>
          <w:p w14:paraId="7A4BEB8F" w14:textId="3ED5C5F1" w:rsidR="006741CD" w:rsidRPr="009A4A2B" w:rsidRDefault="00566B9A" w:rsidP="009A5B0A">
            <w:pPr>
              <w:spacing w:after="200" w:line="276" w:lineRule="auto"/>
              <w:jc w:val="center"/>
              <w:rPr>
                <w:rFonts w:eastAsia="Calibri"/>
                <w:sz w:val="22"/>
                <w:szCs w:val="22"/>
                <w:lang w:eastAsia="en-US"/>
              </w:rPr>
            </w:pPr>
            <w:ins w:id="112" w:author="Utilisateur Windows" w:date="2022-12-19T13:03:00Z">
              <w:r>
                <w:rPr>
                  <w:rFonts w:eastAsia="Calibri"/>
                  <w:sz w:val="22"/>
                  <w:szCs w:val="22"/>
                  <w:lang w:eastAsia="en-US"/>
                </w:rPr>
                <w:t>20</w:t>
              </w:r>
            </w:ins>
            <w:del w:id="113" w:author="Utilisateur Windows" w:date="2022-12-19T13:03:00Z">
              <w:r w:rsidR="00F02846" w:rsidRPr="009A4A2B" w:rsidDel="00566B9A">
                <w:rPr>
                  <w:rFonts w:eastAsia="Calibri"/>
                  <w:sz w:val="22"/>
                  <w:szCs w:val="22"/>
                  <w:lang w:eastAsia="en-US"/>
                </w:rPr>
                <w:delText>15</w:delText>
              </w:r>
            </w:del>
          </w:p>
        </w:tc>
        <w:tc>
          <w:tcPr>
            <w:tcW w:w="0" w:type="auto"/>
            <w:shd w:val="clear" w:color="auto" w:fill="auto"/>
            <w:vAlign w:val="center"/>
          </w:tcPr>
          <w:p w14:paraId="4D98BE8A" w14:textId="0003AE69" w:rsidR="006741CD" w:rsidRPr="009A4A2B" w:rsidRDefault="006741CD" w:rsidP="009A5B0A">
            <w:pPr>
              <w:spacing w:after="200" w:line="276" w:lineRule="auto"/>
              <w:jc w:val="center"/>
              <w:rPr>
                <w:rFonts w:eastAsia="Calibri"/>
                <w:sz w:val="22"/>
                <w:szCs w:val="22"/>
                <w:lang w:eastAsia="en-US"/>
              </w:rPr>
            </w:pPr>
            <w:r w:rsidRPr="009A4A2B">
              <w:rPr>
                <w:rFonts w:eastAsia="Calibri"/>
                <w:sz w:val="22"/>
                <w:szCs w:val="22"/>
                <w:lang w:eastAsia="en-US"/>
              </w:rPr>
              <w:t>20</w:t>
            </w:r>
            <w:r w:rsidR="00F02846" w:rsidRPr="009A4A2B">
              <w:rPr>
                <w:rFonts w:eastAsia="Calibri"/>
                <w:sz w:val="22"/>
                <w:szCs w:val="22"/>
                <w:lang w:eastAsia="en-US"/>
              </w:rPr>
              <w:t xml:space="preserve"> </w:t>
            </w:r>
            <w:r w:rsidRPr="009A4A2B">
              <w:rPr>
                <w:rFonts w:eastAsia="Calibri"/>
                <w:sz w:val="22"/>
                <w:szCs w:val="22"/>
                <w:lang w:eastAsia="en-US"/>
              </w:rPr>
              <w:t>000</w:t>
            </w:r>
          </w:p>
        </w:tc>
        <w:tc>
          <w:tcPr>
            <w:tcW w:w="0" w:type="auto"/>
            <w:shd w:val="clear" w:color="auto" w:fill="auto"/>
            <w:vAlign w:val="center"/>
          </w:tcPr>
          <w:p w14:paraId="77D29C0E" w14:textId="4B6A15A6" w:rsidR="006741CD" w:rsidRPr="009A4A2B" w:rsidRDefault="006741CD" w:rsidP="009A5B0A">
            <w:pPr>
              <w:spacing w:after="200" w:line="276" w:lineRule="auto"/>
              <w:jc w:val="center"/>
              <w:rPr>
                <w:rFonts w:eastAsia="Calibri"/>
                <w:sz w:val="22"/>
                <w:szCs w:val="22"/>
                <w:lang w:eastAsia="en-US"/>
              </w:rPr>
            </w:pPr>
            <w:r w:rsidRPr="009A4A2B">
              <w:rPr>
                <w:rFonts w:eastAsia="Calibri"/>
                <w:sz w:val="22"/>
                <w:szCs w:val="22"/>
                <w:lang w:eastAsia="en-US"/>
              </w:rPr>
              <w:t>01</w:t>
            </w:r>
          </w:p>
        </w:tc>
        <w:tc>
          <w:tcPr>
            <w:tcW w:w="0" w:type="auto"/>
            <w:shd w:val="clear" w:color="auto" w:fill="auto"/>
            <w:vAlign w:val="center"/>
          </w:tcPr>
          <w:p w14:paraId="65B9C2D0" w14:textId="15988A53" w:rsidR="006741CD" w:rsidRPr="009A4A2B" w:rsidRDefault="00566B9A" w:rsidP="009A5B0A">
            <w:pPr>
              <w:spacing w:after="200" w:line="276" w:lineRule="auto"/>
              <w:jc w:val="center"/>
              <w:rPr>
                <w:rFonts w:eastAsia="Calibri"/>
                <w:b/>
                <w:sz w:val="22"/>
                <w:szCs w:val="22"/>
                <w:lang w:eastAsia="en-US"/>
              </w:rPr>
            </w:pPr>
            <w:ins w:id="114" w:author="Utilisateur Windows" w:date="2022-12-19T13:04:00Z">
              <w:r>
                <w:rPr>
                  <w:rFonts w:eastAsia="Calibri"/>
                  <w:b/>
                  <w:sz w:val="22"/>
                  <w:szCs w:val="22"/>
                  <w:lang w:eastAsia="en-US"/>
                </w:rPr>
                <w:t>4</w:t>
              </w:r>
            </w:ins>
            <w:del w:id="115" w:author="Utilisateur Windows" w:date="2022-12-19T13:04:00Z">
              <w:r w:rsidR="00F02846" w:rsidRPr="009A4A2B" w:rsidDel="00566B9A">
                <w:rPr>
                  <w:rFonts w:eastAsia="Calibri"/>
                  <w:b/>
                  <w:sz w:val="22"/>
                  <w:szCs w:val="22"/>
                  <w:lang w:eastAsia="en-US"/>
                </w:rPr>
                <w:delText>3</w:delText>
              </w:r>
            </w:del>
            <w:r w:rsidR="00F02846" w:rsidRPr="009A4A2B">
              <w:rPr>
                <w:rFonts w:eastAsia="Calibri"/>
                <w:b/>
                <w:sz w:val="22"/>
                <w:szCs w:val="22"/>
                <w:lang w:eastAsia="en-US"/>
              </w:rPr>
              <w:t>0</w:t>
            </w:r>
            <w:r w:rsidR="006741CD" w:rsidRPr="009A4A2B">
              <w:rPr>
                <w:rFonts w:eastAsia="Calibri"/>
                <w:b/>
                <w:sz w:val="22"/>
                <w:szCs w:val="22"/>
                <w:lang w:eastAsia="en-US"/>
              </w:rPr>
              <w:t>0 000</w:t>
            </w:r>
          </w:p>
        </w:tc>
        <w:tc>
          <w:tcPr>
            <w:tcW w:w="0" w:type="auto"/>
            <w:shd w:val="clear" w:color="auto" w:fill="auto"/>
            <w:vAlign w:val="center"/>
          </w:tcPr>
          <w:p w14:paraId="22739DF9" w14:textId="77777777" w:rsidR="006741CD" w:rsidRPr="009A4A2B" w:rsidRDefault="006741CD" w:rsidP="00605F43">
            <w:pPr>
              <w:spacing w:after="200" w:line="276" w:lineRule="auto"/>
              <w:rPr>
                <w:rFonts w:eastAsia="Calibri"/>
                <w:sz w:val="22"/>
                <w:szCs w:val="22"/>
                <w:lang w:eastAsia="en-US"/>
              </w:rPr>
            </w:pPr>
          </w:p>
        </w:tc>
      </w:tr>
      <w:tr w:rsidR="00E05995" w:rsidRPr="001A2752" w14:paraId="48EE4F50" w14:textId="77777777" w:rsidTr="009A5B0A">
        <w:tc>
          <w:tcPr>
            <w:tcW w:w="0" w:type="auto"/>
            <w:shd w:val="clear" w:color="auto" w:fill="auto"/>
            <w:vAlign w:val="center"/>
          </w:tcPr>
          <w:p w14:paraId="29B47074" w14:textId="747EA11A" w:rsidR="006741CD" w:rsidRPr="009A4A2B" w:rsidRDefault="00E6500D" w:rsidP="009A5B0A">
            <w:pPr>
              <w:spacing w:after="200" w:line="276" w:lineRule="auto"/>
              <w:jc w:val="center"/>
              <w:rPr>
                <w:rFonts w:eastAsia="Calibri"/>
                <w:sz w:val="22"/>
                <w:szCs w:val="22"/>
                <w:lang w:eastAsia="en-US"/>
              </w:rPr>
            </w:pPr>
            <w:r w:rsidRPr="009A4A2B">
              <w:rPr>
                <w:rFonts w:eastAsia="Calibri"/>
                <w:sz w:val="22"/>
                <w:szCs w:val="22"/>
                <w:lang w:eastAsia="en-US"/>
              </w:rPr>
              <w:t>1</w:t>
            </w:r>
            <w:ins w:id="116" w:author="Utilisateur Windows" w:date="2022-12-19T13:10:00Z">
              <w:r w:rsidR="00566B9A">
                <w:rPr>
                  <w:rFonts w:eastAsia="Calibri"/>
                  <w:sz w:val="22"/>
                  <w:szCs w:val="22"/>
                  <w:lang w:eastAsia="en-US"/>
                </w:rPr>
                <w:t>3</w:t>
              </w:r>
            </w:ins>
            <w:del w:id="117" w:author="Utilisateur Windows" w:date="2022-12-19T13:10:00Z">
              <w:r w:rsidRPr="009A4A2B" w:rsidDel="00566B9A">
                <w:rPr>
                  <w:rFonts w:eastAsia="Calibri"/>
                  <w:sz w:val="22"/>
                  <w:szCs w:val="22"/>
                  <w:lang w:eastAsia="en-US"/>
                </w:rPr>
                <w:delText>2</w:delText>
              </w:r>
            </w:del>
          </w:p>
        </w:tc>
        <w:tc>
          <w:tcPr>
            <w:tcW w:w="0" w:type="auto"/>
            <w:shd w:val="clear" w:color="auto" w:fill="auto"/>
            <w:vAlign w:val="center"/>
          </w:tcPr>
          <w:p w14:paraId="0A4AE1DE" w14:textId="2169320B" w:rsidR="006741CD" w:rsidRPr="009A4A2B" w:rsidRDefault="006741CD" w:rsidP="009A5B0A">
            <w:pPr>
              <w:spacing w:after="200" w:line="276" w:lineRule="auto"/>
              <w:jc w:val="center"/>
              <w:rPr>
                <w:rFonts w:eastAsia="Calibri"/>
                <w:sz w:val="22"/>
                <w:szCs w:val="22"/>
                <w:lang w:eastAsia="en-US"/>
              </w:rPr>
            </w:pPr>
            <w:r w:rsidRPr="009A4A2B">
              <w:rPr>
                <w:rFonts w:eastAsia="Calibri"/>
                <w:sz w:val="22"/>
                <w:szCs w:val="22"/>
                <w:lang w:eastAsia="en-US"/>
              </w:rPr>
              <w:t>Transport participants des régions du</w:t>
            </w:r>
            <w:r w:rsidR="00F02846" w:rsidRPr="009A4A2B">
              <w:rPr>
                <w:rFonts w:eastAsia="Calibri"/>
                <w:sz w:val="22"/>
                <w:szCs w:val="22"/>
                <w:lang w:eastAsia="en-US"/>
              </w:rPr>
              <w:t xml:space="preserve"> (Centre et Sud)</w:t>
            </w:r>
          </w:p>
        </w:tc>
        <w:tc>
          <w:tcPr>
            <w:tcW w:w="0" w:type="auto"/>
            <w:shd w:val="clear" w:color="auto" w:fill="auto"/>
            <w:vAlign w:val="center"/>
          </w:tcPr>
          <w:p w14:paraId="75C7BF50" w14:textId="5FA1A848" w:rsidR="006741CD" w:rsidRPr="009A4A2B" w:rsidRDefault="00566B9A" w:rsidP="009A5B0A">
            <w:pPr>
              <w:spacing w:after="200" w:line="276" w:lineRule="auto"/>
              <w:jc w:val="center"/>
              <w:rPr>
                <w:rFonts w:eastAsia="Calibri"/>
                <w:sz w:val="22"/>
                <w:szCs w:val="22"/>
                <w:lang w:eastAsia="en-US"/>
              </w:rPr>
            </w:pPr>
            <w:ins w:id="118" w:author="Utilisateur Windows" w:date="2022-12-19T13:03:00Z">
              <w:r>
                <w:rPr>
                  <w:rFonts w:eastAsia="Calibri"/>
                  <w:sz w:val="22"/>
                  <w:szCs w:val="22"/>
                  <w:lang w:eastAsia="en-US"/>
                </w:rPr>
                <w:t>8</w:t>
              </w:r>
            </w:ins>
            <w:del w:id="119" w:author="Utilisateur Windows" w:date="2022-12-19T13:03:00Z">
              <w:r w:rsidR="00F02846" w:rsidRPr="009A4A2B" w:rsidDel="00566B9A">
                <w:rPr>
                  <w:rFonts w:eastAsia="Calibri"/>
                  <w:sz w:val="22"/>
                  <w:szCs w:val="22"/>
                  <w:lang w:eastAsia="en-US"/>
                </w:rPr>
                <w:delText>6</w:delText>
              </w:r>
            </w:del>
          </w:p>
        </w:tc>
        <w:tc>
          <w:tcPr>
            <w:tcW w:w="0" w:type="auto"/>
            <w:shd w:val="clear" w:color="auto" w:fill="auto"/>
            <w:vAlign w:val="center"/>
          </w:tcPr>
          <w:p w14:paraId="0B034CB6" w14:textId="2846A612" w:rsidR="006741CD" w:rsidRPr="009A4A2B" w:rsidRDefault="00F02846" w:rsidP="009A5B0A">
            <w:pPr>
              <w:spacing w:after="200" w:line="276" w:lineRule="auto"/>
              <w:jc w:val="center"/>
              <w:rPr>
                <w:rFonts w:eastAsia="Calibri"/>
                <w:sz w:val="22"/>
                <w:szCs w:val="22"/>
                <w:lang w:eastAsia="en-US"/>
              </w:rPr>
            </w:pPr>
            <w:r w:rsidRPr="009A4A2B">
              <w:rPr>
                <w:rFonts w:eastAsia="Calibri"/>
                <w:sz w:val="22"/>
                <w:szCs w:val="22"/>
                <w:lang w:eastAsia="en-US"/>
              </w:rPr>
              <w:t>15 000</w:t>
            </w:r>
          </w:p>
        </w:tc>
        <w:tc>
          <w:tcPr>
            <w:tcW w:w="0" w:type="auto"/>
            <w:shd w:val="clear" w:color="auto" w:fill="auto"/>
            <w:vAlign w:val="center"/>
          </w:tcPr>
          <w:p w14:paraId="18A2A448" w14:textId="6758CADE" w:rsidR="006741CD" w:rsidRPr="009A4A2B" w:rsidRDefault="00F02846" w:rsidP="009A5B0A">
            <w:pPr>
              <w:spacing w:after="200" w:line="276" w:lineRule="auto"/>
              <w:jc w:val="center"/>
              <w:rPr>
                <w:rFonts w:eastAsia="Calibri"/>
                <w:sz w:val="22"/>
                <w:szCs w:val="22"/>
                <w:lang w:eastAsia="en-US"/>
              </w:rPr>
            </w:pPr>
            <w:r w:rsidRPr="009A4A2B">
              <w:rPr>
                <w:rFonts w:eastAsia="Calibri"/>
                <w:sz w:val="22"/>
                <w:szCs w:val="22"/>
                <w:lang w:eastAsia="en-US"/>
              </w:rPr>
              <w:t>01</w:t>
            </w:r>
          </w:p>
        </w:tc>
        <w:tc>
          <w:tcPr>
            <w:tcW w:w="0" w:type="auto"/>
            <w:shd w:val="clear" w:color="auto" w:fill="auto"/>
            <w:vAlign w:val="center"/>
          </w:tcPr>
          <w:p w14:paraId="3285208B" w14:textId="37A8FCF4" w:rsidR="006741CD" w:rsidRPr="009A4A2B" w:rsidRDefault="00566B9A" w:rsidP="009A5B0A">
            <w:pPr>
              <w:spacing w:after="200" w:line="276" w:lineRule="auto"/>
              <w:jc w:val="center"/>
              <w:rPr>
                <w:rFonts w:eastAsia="Calibri"/>
                <w:b/>
                <w:sz w:val="22"/>
                <w:szCs w:val="22"/>
                <w:lang w:eastAsia="en-US"/>
              </w:rPr>
            </w:pPr>
            <w:ins w:id="120" w:author="Utilisateur Windows" w:date="2022-12-19T13:04:00Z">
              <w:r>
                <w:rPr>
                  <w:rFonts w:eastAsia="Calibri"/>
                  <w:b/>
                  <w:sz w:val="22"/>
                  <w:szCs w:val="22"/>
                  <w:lang w:eastAsia="en-US"/>
                </w:rPr>
                <w:t>12</w:t>
              </w:r>
            </w:ins>
            <w:del w:id="121" w:author="Utilisateur Windows" w:date="2022-12-19T13:04:00Z">
              <w:r w:rsidR="00F02846" w:rsidRPr="009A4A2B" w:rsidDel="00566B9A">
                <w:rPr>
                  <w:rFonts w:eastAsia="Calibri"/>
                  <w:b/>
                  <w:sz w:val="22"/>
                  <w:szCs w:val="22"/>
                  <w:lang w:eastAsia="en-US"/>
                </w:rPr>
                <w:delText>9</w:delText>
              </w:r>
            </w:del>
            <w:r w:rsidR="00F02846" w:rsidRPr="009A4A2B">
              <w:rPr>
                <w:rFonts w:eastAsia="Calibri"/>
                <w:b/>
                <w:sz w:val="22"/>
                <w:szCs w:val="22"/>
                <w:lang w:eastAsia="en-US"/>
              </w:rPr>
              <w:t>0 000</w:t>
            </w:r>
          </w:p>
        </w:tc>
        <w:tc>
          <w:tcPr>
            <w:tcW w:w="0" w:type="auto"/>
            <w:shd w:val="clear" w:color="auto" w:fill="auto"/>
            <w:vAlign w:val="center"/>
          </w:tcPr>
          <w:p w14:paraId="383E4BCA" w14:textId="77777777" w:rsidR="006741CD" w:rsidRPr="009A4A2B" w:rsidRDefault="006741CD" w:rsidP="00605F43">
            <w:pPr>
              <w:spacing w:after="200" w:line="276" w:lineRule="auto"/>
              <w:rPr>
                <w:rFonts w:eastAsia="Calibri"/>
                <w:sz w:val="22"/>
                <w:szCs w:val="22"/>
                <w:lang w:eastAsia="en-US"/>
              </w:rPr>
            </w:pPr>
          </w:p>
        </w:tc>
      </w:tr>
      <w:tr w:rsidR="00F02846" w:rsidRPr="001A2752" w14:paraId="557B23D2" w14:textId="77777777" w:rsidTr="004C7064">
        <w:tc>
          <w:tcPr>
            <w:tcW w:w="0" w:type="auto"/>
            <w:shd w:val="clear" w:color="auto" w:fill="auto"/>
            <w:vAlign w:val="center"/>
          </w:tcPr>
          <w:p w14:paraId="2880840A" w14:textId="38F76160" w:rsidR="00F02846" w:rsidRPr="009A4A2B" w:rsidRDefault="00E6500D" w:rsidP="00912F87">
            <w:pPr>
              <w:spacing w:after="200" w:line="276" w:lineRule="auto"/>
              <w:jc w:val="center"/>
              <w:rPr>
                <w:rFonts w:eastAsia="Calibri"/>
                <w:sz w:val="22"/>
                <w:szCs w:val="22"/>
                <w:lang w:eastAsia="en-US"/>
              </w:rPr>
            </w:pPr>
            <w:r w:rsidRPr="009A4A2B">
              <w:rPr>
                <w:rFonts w:eastAsia="Calibri"/>
                <w:sz w:val="22"/>
                <w:szCs w:val="22"/>
                <w:lang w:eastAsia="en-US"/>
              </w:rPr>
              <w:t>1</w:t>
            </w:r>
            <w:ins w:id="122" w:author="Utilisateur Windows" w:date="2022-12-19T13:10:00Z">
              <w:r w:rsidR="00566B9A">
                <w:rPr>
                  <w:rFonts w:eastAsia="Calibri"/>
                  <w:sz w:val="22"/>
                  <w:szCs w:val="22"/>
                  <w:lang w:eastAsia="en-US"/>
                </w:rPr>
                <w:t>4</w:t>
              </w:r>
            </w:ins>
            <w:del w:id="123" w:author="Utilisateur Windows" w:date="2022-12-19T13:10:00Z">
              <w:r w:rsidRPr="009A4A2B" w:rsidDel="00566B9A">
                <w:rPr>
                  <w:rFonts w:eastAsia="Calibri"/>
                  <w:sz w:val="22"/>
                  <w:szCs w:val="22"/>
                  <w:lang w:eastAsia="en-US"/>
                </w:rPr>
                <w:delText>3</w:delText>
              </w:r>
            </w:del>
          </w:p>
        </w:tc>
        <w:tc>
          <w:tcPr>
            <w:tcW w:w="0" w:type="auto"/>
            <w:gridSpan w:val="4"/>
            <w:shd w:val="clear" w:color="auto" w:fill="auto"/>
            <w:vAlign w:val="center"/>
          </w:tcPr>
          <w:p w14:paraId="2DD3861E" w14:textId="70C1E432" w:rsidR="00F02846" w:rsidRPr="009A4A2B" w:rsidRDefault="00F02846" w:rsidP="00F02846">
            <w:pPr>
              <w:spacing w:after="200" w:line="276" w:lineRule="auto"/>
              <w:jc w:val="center"/>
              <w:rPr>
                <w:rFonts w:eastAsia="Calibri"/>
                <w:b/>
                <w:sz w:val="22"/>
                <w:szCs w:val="22"/>
                <w:lang w:eastAsia="en-US"/>
              </w:rPr>
            </w:pPr>
            <w:r w:rsidRPr="009A4A2B">
              <w:rPr>
                <w:rFonts w:eastAsia="Calibri"/>
                <w:b/>
                <w:sz w:val="22"/>
                <w:szCs w:val="22"/>
                <w:lang w:eastAsia="en-US"/>
              </w:rPr>
              <w:t>Sous total transport</w:t>
            </w:r>
          </w:p>
        </w:tc>
        <w:tc>
          <w:tcPr>
            <w:tcW w:w="0" w:type="auto"/>
            <w:shd w:val="clear" w:color="auto" w:fill="auto"/>
            <w:vAlign w:val="center"/>
          </w:tcPr>
          <w:p w14:paraId="26CCF3DB" w14:textId="273E9CE7" w:rsidR="00F02846" w:rsidRPr="009A4A2B" w:rsidRDefault="00F02846" w:rsidP="00566B9A">
            <w:pPr>
              <w:spacing w:after="200" w:line="276" w:lineRule="auto"/>
              <w:jc w:val="center"/>
              <w:rPr>
                <w:rFonts w:eastAsia="Calibri"/>
                <w:b/>
                <w:sz w:val="22"/>
                <w:szCs w:val="22"/>
                <w:lang w:eastAsia="en-US"/>
              </w:rPr>
              <w:pPrChange w:id="124" w:author="Utilisateur Windows" w:date="2022-12-19T13:04:00Z">
                <w:pPr>
                  <w:spacing w:after="200" w:line="276" w:lineRule="auto"/>
                  <w:jc w:val="center"/>
                </w:pPr>
              </w:pPrChange>
            </w:pPr>
            <w:del w:id="125" w:author="Utilisateur Windows" w:date="2022-12-19T13:11:00Z">
              <w:r w:rsidRPr="009A4A2B" w:rsidDel="00566B9A">
                <w:rPr>
                  <w:rFonts w:eastAsia="Calibri"/>
                  <w:b/>
                  <w:sz w:val="22"/>
                  <w:szCs w:val="22"/>
                  <w:lang w:eastAsia="en-US"/>
                </w:rPr>
                <w:delText>2 </w:delText>
              </w:r>
            </w:del>
            <w:ins w:id="126" w:author="Utilisateur Windows" w:date="2022-12-19T13:11:00Z">
              <w:r w:rsidR="00566B9A">
                <w:rPr>
                  <w:rFonts w:eastAsia="Calibri"/>
                  <w:b/>
                  <w:sz w:val="22"/>
                  <w:szCs w:val="22"/>
                  <w:lang w:eastAsia="en-US"/>
                </w:rPr>
                <w:t>3</w:t>
              </w:r>
              <w:r w:rsidR="00566B9A" w:rsidRPr="009A4A2B">
                <w:rPr>
                  <w:rFonts w:eastAsia="Calibri"/>
                  <w:b/>
                  <w:sz w:val="22"/>
                  <w:szCs w:val="22"/>
                  <w:lang w:eastAsia="en-US"/>
                </w:rPr>
                <w:t> </w:t>
              </w:r>
            </w:ins>
            <w:del w:id="127" w:author="Utilisateur Windows" w:date="2022-12-19T13:04:00Z">
              <w:r w:rsidRPr="009A4A2B" w:rsidDel="00566B9A">
                <w:rPr>
                  <w:rFonts w:eastAsia="Calibri"/>
                  <w:b/>
                  <w:sz w:val="22"/>
                  <w:szCs w:val="22"/>
                  <w:lang w:eastAsia="en-US"/>
                </w:rPr>
                <w:delText xml:space="preserve">570 </w:delText>
              </w:r>
            </w:del>
            <w:ins w:id="128" w:author="Utilisateur Windows" w:date="2022-12-19T13:04:00Z">
              <w:r w:rsidR="00566B9A">
                <w:rPr>
                  <w:rFonts w:eastAsia="Calibri"/>
                  <w:b/>
                  <w:sz w:val="22"/>
                  <w:szCs w:val="22"/>
                  <w:lang w:eastAsia="en-US"/>
                </w:rPr>
                <w:t>570</w:t>
              </w:r>
              <w:r w:rsidR="00566B9A" w:rsidRPr="009A4A2B">
                <w:rPr>
                  <w:rFonts w:eastAsia="Calibri"/>
                  <w:b/>
                  <w:sz w:val="22"/>
                  <w:szCs w:val="22"/>
                  <w:lang w:eastAsia="en-US"/>
                </w:rPr>
                <w:t xml:space="preserve"> </w:t>
              </w:r>
            </w:ins>
            <w:r w:rsidRPr="009A4A2B">
              <w:rPr>
                <w:rFonts w:eastAsia="Calibri"/>
                <w:b/>
                <w:sz w:val="22"/>
                <w:szCs w:val="22"/>
                <w:lang w:eastAsia="en-US"/>
              </w:rPr>
              <w:t>000</w:t>
            </w:r>
          </w:p>
        </w:tc>
        <w:tc>
          <w:tcPr>
            <w:tcW w:w="0" w:type="auto"/>
            <w:shd w:val="clear" w:color="auto" w:fill="auto"/>
            <w:vAlign w:val="center"/>
          </w:tcPr>
          <w:p w14:paraId="1FB3F2ED" w14:textId="77777777" w:rsidR="00F02846" w:rsidRPr="009A4A2B" w:rsidRDefault="00F02846" w:rsidP="00912F87">
            <w:pPr>
              <w:spacing w:after="200" w:line="276" w:lineRule="auto"/>
              <w:jc w:val="center"/>
              <w:rPr>
                <w:rFonts w:eastAsia="Calibri"/>
                <w:sz w:val="22"/>
                <w:szCs w:val="22"/>
                <w:lang w:eastAsia="en-US"/>
              </w:rPr>
            </w:pPr>
          </w:p>
        </w:tc>
      </w:tr>
      <w:tr w:rsidR="009A5B0A" w:rsidRPr="001A2752" w14:paraId="783A4B02" w14:textId="77777777" w:rsidTr="009A5B0A">
        <w:tc>
          <w:tcPr>
            <w:tcW w:w="0" w:type="auto"/>
            <w:shd w:val="clear" w:color="auto" w:fill="auto"/>
            <w:vAlign w:val="center"/>
          </w:tcPr>
          <w:p w14:paraId="688919E6" w14:textId="055F6E54" w:rsidR="009A5B0A" w:rsidRPr="009A4A2B" w:rsidRDefault="00E6500D" w:rsidP="009A5B0A">
            <w:pPr>
              <w:spacing w:after="200" w:line="276" w:lineRule="auto"/>
              <w:jc w:val="center"/>
              <w:rPr>
                <w:rFonts w:eastAsia="Calibri"/>
                <w:sz w:val="22"/>
                <w:szCs w:val="22"/>
                <w:lang w:eastAsia="en-US"/>
              </w:rPr>
            </w:pPr>
            <w:r w:rsidRPr="009A4A2B">
              <w:rPr>
                <w:rFonts w:eastAsia="Calibri"/>
                <w:sz w:val="22"/>
                <w:szCs w:val="22"/>
                <w:lang w:eastAsia="en-US"/>
              </w:rPr>
              <w:t>1</w:t>
            </w:r>
            <w:ins w:id="129" w:author="Utilisateur Windows" w:date="2022-12-19T13:10:00Z">
              <w:r w:rsidR="00566B9A">
                <w:rPr>
                  <w:rFonts w:eastAsia="Calibri"/>
                  <w:sz w:val="22"/>
                  <w:szCs w:val="22"/>
                  <w:lang w:eastAsia="en-US"/>
                </w:rPr>
                <w:t>5</w:t>
              </w:r>
            </w:ins>
            <w:del w:id="130" w:author="Utilisateur Windows" w:date="2022-12-19T13:10:00Z">
              <w:r w:rsidRPr="009A4A2B" w:rsidDel="00566B9A">
                <w:rPr>
                  <w:rFonts w:eastAsia="Calibri"/>
                  <w:sz w:val="22"/>
                  <w:szCs w:val="22"/>
                  <w:lang w:eastAsia="en-US"/>
                </w:rPr>
                <w:delText>4</w:delText>
              </w:r>
            </w:del>
          </w:p>
        </w:tc>
        <w:tc>
          <w:tcPr>
            <w:tcW w:w="0" w:type="auto"/>
            <w:gridSpan w:val="6"/>
            <w:shd w:val="clear" w:color="auto" w:fill="auto"/>
            <w:vAlign w:val="center"/>
          </w:tcPr>
          <w:p w14:paraId="6EB38676" w14:textId="40B7F75C" w:rsidR="009A5B0A" w:rsidRPr="003A3D27" w:rsidRDefault="00F02846" w:rsidP="009A5B0A">
            <w:pPr>
              <w:spacing w:after="200" w:line="276" w:lineRule="auto"/>
              <w:jc w:val="center"/>
              <w:rPr>
                <w:rFonts w:eastAsia="Calibri"/>
                <w:b/>
                <w:sz w:val="22"/>
                <w:szCs w:val="22"/>
                <w:lang w:eastAsia="en-US"/>
                <w:rPrChange w:id="131" w:author="Utilisateur Windows" w:date="2022-12-19T13:15:00Z">
                  <w:rPr>
                    <w:rFonts w:eastAsia="Calibri"/>
                    <w:sz w:val="22"/>
                    <w:szCs w:val="22"/>
                    <w:lang w:eastAsia="en-US"/>
                  </w:rPr>
                </w:rPrChange>
              </w:rPr>
            </w:pPr>
            <w:r w:rsidRPr="003A3D27">
              <w:rPr>
                <w:rFonts w:eastAsia="Calibri"/>
                <w:b/>
                <w:sz w:val="22"/>
                <w:szCs w:val="22"/>
                <w:lang w:eastAsia="en-US"/>
                <w:rPrChange w:id="132" w:author="Utilisateur Windows" w:date="2022-12-19T13:15:00Z">
                  <w:rPr>
                    <w:rFonts w:eastAsia="Calibri"/>
                    <w:sz w:val="22"/>
                    <w:szCs w:val="22"/>
                    <w:lang w:eastAsia="en-US"/>
                  </w:rPr>
                </w:rPrChange>
              </w:rPr>
              <w:t>PERDIEMS</w:t>
            </w:r>
          </w:p>
        </w:tc>
      </w:tr>
      <w:tr w:rsidR="003B4FE0" w:rsidRPr="001A2752" w14:paraId="3CAE8460" w14:textId="77777777" w:rsidTr="009A5B0A">
        <w:tc>
          <w:tcPr>
            <w:tcW w:w="0" w:type="auto"/>
            <w:shd w:val="clear" w:color="auto" w:fill="auto"/>
            <w:vAlign w:val="center"/>
          </w:tcPr>
          <w:p w14:paraId="6F5C8C87" w14:textId="391846D0" w:rsidR="009A5B0A" w:rsidRPr="009A4A2B" w:rsidRDefault="00E6500D" w:rsidP="009A5B0A">
            <w:pPr>
              <w:spacing w:after="200" w:line="276" w:lineRule="auto"/>
              <w:jc w:val="center"/>
              <w:rPr>
                <w:rFonts w:eastAsia="Calibri"/>
                <w:sz w:val="22"/>
                <w:szCs w:val="22"/>
                <w:lang w:eastAsia="en-US"/>
              </w:rPr>
            </w:pPr>
            <w:r w:rsidRPr="009A4A2B">
              <w:rPr>
                <w:rFonts w:eastAsia="Calibri"/>
                <w:sz w:val="22"/>
                <w:szCs w:val="22"/>
                <w:lang w:eastAsia="en-US"/>
              </w:rPr>
              <w:t>1</w:t>
            </w:r>
            <w:ins w:id="133" w:author="Utilisateur Windows" w:date="2022-12-19T13:10:00Z">
              <w:r w:rsidR="00566B9A">
                <w:rPr>
                  <w:rFonts w:eastAsia="Calibri"/>
                  <w:sz w:val="22"/>
                  <w:szCs w:val="22"/>
                  <w:lang w:eastAsia="en-US"/>
                </w:rPr>
                <w:t>6</w:t>
              </w:r>
            </w:ins>
            <w:del w:id="134" w:author="Utilisateur Windows" w:date="2022-12-19T13:10:00Z">
              <w:r w:rsidRPr="009A4A2B" w:rsidDel="00566B9A">
                <w:rPr>
                  <w:rFonts w:eastAsia="Calibri"/>
                  <w:sz w:val="22"/>
                  <w:szCs w:val="22"/>
                  <w:lang w:eastAsia="en-US"/>
                </w:rPr>
                <w:delText>5</w:delText>
              </w:r>
            </w:del>
          </w:p>
        </w:tc>
        <w:tc>
          <w:tcPr>
            <w:tcW w:w="0" w:type="auto"/>
            <w:shd w:val="clear" w:color="auto" w:fill="auto"/>
            <w:vAlign w:val="center"/>
          </w:tcPr>
          <w:p w14:paraId="4C87FA2C" w14:textId="4AF157ED" w:rsidR="009A5B0A" w:rsidRPr="009A4A2B" w:rsidRDefault="00F02846" w:rsidP="009A5B0A">
            <w:pPr>
              <w:spacing w:after="200" w:line="276" w:lineRule="auto"/>
              <w:jc w:val="center"/>
              <w:rPr>
                <w:rFonts w:eastAsia="Calibri"/>
                <w:sz w:val="22"/>
                <w:szCs w:val="22"/>
                <w:lang w:eastAsia="en-US"/>
              </w:rPr>
            </w:pPr>
            <w:r w:rsidRPr="009A4A2B">
              <w:rPr>
                <w:rFonts w:eastAsia="Calibri"/>
                <w:sz w:val="22"/>
                <w:szCs w:val="22"/>
                <w:lang w:eastAsia="en-US"/>
              </w:rPr>
              <w:t>Participants</w:t>
            </w:r>
          </w:p>
        </w:tc>
        <w:tc>
          <w:tcPr>
            <w:tcW w:w="0" w:type="auto"/>
            <w:shd w:val="clear" w:color="auto" w:fill="auto"/>
            <w:vAlign w:val="center"/>
          </w:tcPr>
          <w:p w14:paraId="17954FD1" w14:textId="2E034604" w:rsidR="009A5B0A" w:rsidRPr="009A4A2B" w:rsidRDefault="00F02846" w:rsidP="009A5B0A">
            <w:pPr>
              <w:spacing w:after="200" w:line="276" w:lineRule="auto"/>
              <w:jc w:val="center"/>
              <w:rPr>
                <w:rFonts w:eastAsia="Calibri"/>
                <w:sz w:val="22"/>
                <w:szCs w:val="22"/>
                <w:lang w:eastAsia="en-US"/>
              </w:rPr>
            </w:pPr>
            <w:del w:id="135" w:author="Utilisateur Windows" w:date="2022-12-19T13:05:00Z">
              <w:r w:rsidRPr="009A4A2B" w:rsidDel="00566B9A">
                <w:rPr>
                  <w:rFonts w:eastAsia="Calibri"/>
                  <w:sz w:val="22"/>
                  <w:szCs w:val="22"/>
                  <w:lang w:eastAsia="en-US"/>
                </w:rPr>
                <w:delText>60</w:delText>
              </w:r>
            </w:del>
            <w:ins w:id="136" w:author="Utilisateur Windows" w:date="2022-12-19T13:05:00Z">
              <w:r w:rsidR="00566B9A">
                <w:rPr>
                  <w:rFonts w:eastAsia="Calibri"/>
                  <w:sz w:val="22"/>
                  <w:szCs w:val="22"/>
                  <w:lang w:eastAsia="en-US"/>
                </w:rPr>
                <w:t>75</w:t>
              </w:r>
            </w:ins>
          </w:p>
        </w:tc>
        <w:tc>
          <w:tcPr>
            <w:tcW w:w="0" w:type="auto"/>
            <w:shd w:val="clear" w:color="auto" w:fill="auto"/>
            <w:vAlign w:val="center"/>
          </w:tcPr>
          <w:p w14:paraId="5623B2A2" w14:textId="18331928" w:rsidR="009A5B0A" w:rsidRPr="009A4A2B" w:rsidRDefault="00F02846" w:rsidP="009A5B0A">
            <w:pPr>
              <w:spacing w:after="200" w:line="276" w:lineRule="auto"/>
              <w:jc w:val="center"/>
              <w:rPr>
                <w:rFonts w:eastAsia="Calibri"/>
                <w:sz w:val="22"/>
                <w:szCs w:val="22"/>
                <w:lang w:eastAsia="en-US"/>
              </w:rPr>
            </w:pPr>
            <w:r w:rsidRPr="009A4A2B">
              <w:rPr>
                <w:rFonts w:eastAsia="Calibri"/>
                <w:sz w:val="22"/>
                <w:szCs w:val="22"/>
                <w:lang w:eastAsia="en-US"/>
              </w:rPr>
              <w:t>3</w:t>
            </w:r>
          </w:p>
        </w:tc>
        <w:tc>
          <w:tcPr>
            <w:tcW w:w="0" w:type="auto"/>
            <w:shd w:val="clear" w:color="auto" w:fill="auto"/>
            <w:vAlign w:val="center"/>
          </w:tcPr>
          <w:p w14:paraId="3288C30D" w14:textId="5802D71F" w:rsidR="009A5B0A" w:rsidRPr="009A4A2B" w:rsidRDefault="00F02846" w:rsidP="009A5B0A">
            <w:pPr>
              <w:spacing w:after="200" w:line="276" w:lineRule="auto"/>
              <w:jc w:val="center"/>
              <w:rPr>
                <w:rFonts w:eastAsia="Calibri"/>
                <w:sz w:val="22"/>
                <w:szCs w:val="22"/>
                <w:lang w:eastAsia="en-US"/>
              </w:rPr>
            </w:pPr>
            <w:r w:rsidRPr="009A4A2B">
              <w:rPr>
                <w:rFonts w:eastAsia="Calibri"/>
                <w:sz w:val="22"/>
                <w:szCs w:val="22"/>
                <w:lang w:eastAsia="en-US"/>
              </w:rPr>
              <w:t>40 000</w:t>
            </w:r>
          </w:p>
        </w:tc>
        <w:tc>
          <w:tcPr>
            <w:tcW w:w="0" w:type="auto"/>
            <w:shd w:val="clear" w:color="auto" w:fill="auto"/>
            <w:vAlign w:val="center"/>
          </w:tcPr>
          <w:p w14:paraId="43AF872A" w14:textId="357CB127" w:rsidR="009A5B0A" w:rsidRPr="009A4A2B" w:rsidRDefault="00566B9A" w:rsidP="009A5B0A">
            <w:pPr>
              <w:spacing w:after="200" w:line="276" w:lineRule="auto"/>
              <w:jc w:val="center"/>
              <w:rPr>
                <w:rFonts w:eastAsia="Calibri"/>
                <w:b/>
                <w:sz w:val="22"/>
                <w:szCs w:val="22"/>
                <w:lang w:eastAsia="en-US"/>
              </w:rPr>
            </w:pPr>
            <w:ins w:id="137" w:author="Utilisateur Windows" w:date="2022-12-19T13:06:00Z">
              <w:r>
                <w:rPr>
                  <w:rFonts w:eastAsia="Calibri"/>
                  <w:b/>
                  <w:sz w:val="22"/>
                  <w:szCs w:val="22"/>
                  <w:lang w:eastAsia="en-US"/>
                </w:rPr>
                <w:t>9</w:t>
              </w:r>
            </w:ins>
            <w:ins w:id="138" w:author="Utilisateur Windows" w:date="2022-12-19T13:07:00Z">
              <w:r>
                <w:rPr>
                  <w:rFonts w:eastAsia="Calibri"/>
                  <w:b/>
                  <w:sz w:val="22"/>
                  <w:szCs w:val="22"/>
                  <w:lang w:eastAsia="en-US"/>
                </w:rPr>
                <w:t xml:space="preserve"> </w:t>
              </w:r>
            </w:ins>
            <w:ins w:id="139" w:author="Utilisateur Windows" w:date="2022-12-19T13:06:00Z">
              <w:r>
                <w:rPr>
                  <w:rFonts w:eastAsia="Calibri"/>
                  <w:b/>
                  <w:sz w:val="22"/>
                  <w:szCs w:val="22"/>
                  <w:lang w:eastAsia="en-US"/>
                </w:rPr>
                <w:t>0</w:t>
              </w:r>
            </w:ins>
            <w:del w:id="140" w:author="Utilisateur Windows" w:date="2022-12-19T13:06:00Z">
              <w:r w:rsidR="00F02846" w:rsidRPr="009A4A2B" w:rsidDel="00566B9A">
                <w:rPr>
                  <w:rFonts w:eastAsia="Calibri"/>
                  <w:b/>
                  <w:sz w:val="22"/>
                  <w:szCs w:val="22"/>
                  <w:lang w:eastAsia="en-US"/>
                </w:rPr>
                <w:delText>7 2</w:delText>
              </w:r>
            </w:del>
            <w:r w:rsidR="00F02846" w:rsidRPr="009A4A2B">
              <w:rPr>
                <w:rFonts w:eastAsia="Calibri"/>
                <w:b/>
                <w:sz w:val="22"/>
                <w:szCs w:val="22"/>
                <w:lang w:eastAsia="en-US"/>
              </w:rPr>
              <w:t>00 000</w:t>
            </w:r>
          </w:p>
        </w:tc>
        <w:tc>
          <w:tcPr>
            <w:tcW w:w="0" w:type="auto"/>
            <w:shd w:val="clear" w:color="auto" w:fill="auto"/>
            <w:vAlign w:val="center"/>
          </w:tcPr>
          <w:p w14:paraId="3FE12E00" w14:textId="7F33CDF8" w:rsidR="009A5B0A" w:rsidRPr="009A4A2B" w:rsidRDefault="004715D4" w:rsidP="009A5B0A">
            <w:pPr>
              <w:spacing w:after="200" w:line="276" w:lineRule="auto"/>
              <w:rPr>
                <w:rFonts w:eastAsia="Calibri"/>
                <w:sz w:val="22"/>
                <w:szCs w:val="22"/>
                <w:lang w:eastAsia="en-US"/>
              </w:rPr>
            </w:pPr>
            <w:r w:rsidRPr="009A4A2B">
              <w:rPr>
                <w:rFonts w:eastAsia="Calibri"/>
                <w:sz w:val="22"/>
                <w:szCs w:val="22"/>
                <w:lang w:eastAsia="en-US"/>
              </w:rPr>
              <w:t>Participants y compris les facilitateurs</w:t>
            </w:r>
          </w:p>
        </w:tc>
      </w:tr>
      <w:tr w:rsidR="003B4FE0" w:rsidRPr="001A2752" w14:paraId="3F97F6B9" w14:textId="77777777" w:rsidTr="009A5B0A">
        <w:tc>
          <w:tcPr>
            <w:tcW w:w="0" w:type="auto"/>
            <w:shd w:val="clear" w:color="auto" w:fill="auto"/>
            <w:vAlign w:val="center"/>
          </w:tcPr>
          <w:p w14:paraId="0E193091" w14:textId="7361592C" w:rsidR="009A5B0A" w:rsidRPr="009A4A2B" w:rsidRDefault="00E6500D" w:rsidP="009A5B0A">
            <w:pPr>
              <w:spacing w:after="200" w:line="276" w:lineRule="auto"/>
              <w:jc w:val="center"/>
              <w:rPr>
                <w:rFonts w:eastAsia="Calibri"/>
                <w:sz w:val="22"/>
                <w:szCs w:val="22"/>
                <w:lang w:eastAsia="en-US"/>
              </w:rPr>
            </w:pPr>
            <w:r w:rsidRPr="009A4A2B">
              <w:rPr>
                <w:rFonts w:eastAsia="Calibri"/>
                <w:sz w:val="22"/>
                <w:szCs w:val="22"/>
                <w:lang w:eastAsia="en-US"/>
              </w:rPr>
              <w:t>1</w:t>
            </w:r>
            <w:ins w:id="141" w:author="Utilisateur Windows" w:date="2022-12-19T13:10:00Z">
              <w:r w:rsidR="00566B9A">
                <w:rPr>
                  <w:rFonts w:eastAsia="Calibri"/>
                  <w:sz w:val="22"/>
                  <w:szCs w:val="22"/>
                  <w:lang w:eastAsia="en-US"/>
                </w:rPr>
                <w:t>7</w:t>
              </w:r>
            </w:ins>
            <w:del w:id="142" w:author="Utilisateur Windows" w:date="2022-12-19T13:10:00Z">
              <w:r w:rsidRPr="009A4A2B" w:rsidDel="00566B9A">
                <w:rPr>
                  <w:rFonts w:eastAsia="Calibri"/>
                  <w:sz w:val="22"/>
                  <w:szCs w:val="22"/>
                  <w:lang w:eastAsia="en-US"/>
                </w:rPr>
                <w:delText>6</w:delText>
              </w:r>
            </w:del>
          </w:p>
        </w:tc>
        <w:tc>
          <w:tcPr>
            <w:tcW w:w="0" w:type="auto"/>
            <w:shd w:val="clear" w:color="auto" w:fill="auto"/>
            <w:vAlign w:val="center"/>
          </w:tcPr>
          <w:p w14:paraId="7768EE68" w14:textId="2C55DA53" w:rsidR="009A5B0A" w:rsidRPr="009A4A2B" w:rsidRDefault="00F02846" w:rsidP="009A5B0A">
            <w:pPr>
              <w:spacing w:after="200" w:line="276" w:lineRule="auto"/>
              <w:jc w:val="center"/>
              <w:rPr>
                <w:rFonts w:eastAsia="Calibri"/>
                <w:sz w:val="22"/>
                <w:szCs w:val="22"/>
                <w:lang w:eastAsia="en-US"/>
              </w:rPr>
            </w:pPr>
            <w:r w:rsidRPr="009A4A2B">
              <w:rPr>
                <w:rFonts w:eastAsia="Calibri"/>
                <w:sz w:val="22"/>
                <w:szCs w:val="22"/>
                <w:lang w:eastAsia="en-US"/>
              </w:rPr>
              <w:t>Frais de facilitation</w:t>
            </w:r>
          </w:p>
        </w:tc>
        <w:tc>
          <w:tcPr>
            <w:tcW w:w="0" w:type="auto"/>
            <w:shd w:val="clear" w:color="auto" w:fill="auto"/>
            <w:vAlign w:val="center"/>
          </w:tcPr>
          <w:p w14:paraId="0F8F13C8" w14:textId="718D8307" w:rsidR="009A5B0A" w:rsidRPr="009A4A2B" w:rsidRDefault="00DF4797" w:rsidP="009A5B0A">
            <w:pPr>
              <w:spacing w:after="200" w:line="276" w:lineRule="auto"/>
              <w:jc w:val="center"/>
              <w:rPr>
                <w:rFonts w:eastAsia="Calibri"/>
                <w:sz w:val="22"/>
                <w:szCs w:val="22"/>
                <w:lang w:eastAsia="en-US"/>
              </w:rPr>
            </w:pPr>
            <w:r w:rsidRPr="009A4A2B">
              <w:rPr>
                <w:rFonts w:eastAsia="Calibri"/>
                <w:sz w:val="22"/>
                <w:szCs w:val="22"/>
                <w:lang w:eastAsia="en-US"/>
              </w:rPr>
              <w:t>0</w:t>
            </w:r>
            <w:ins w:id="143" w:author="Utilisateur Windows" w:date="2022-12-19T13:06:00Z">
              <w:r w:rsidR="00566B9A">
                <w:rPr>
                  <w:rFonts w:eastAsia="Calibri"/>
                  <w:sz w:val="22"/>
                  <w:szCs w:val="22"/>
                  <w:lang w:eastAsia="en-US"/>
                </w:rPr>
                <w:t>9</w:t>
              </w:r>
            </w:ins>
            <w:del w:id="144" w:author="Utilisateur Windows" w:date="2022-12-19T13:06:00Z">
              <w:r w:rsidRPr="009A4A2B" w:rsidDel="00566B9A">
                <w:rPr>
                  <w:rFonts w:eastAsia="Calibri"/>
                  <w:sz w:val="22"/>
                  <w:szCs w:val="22"/>
                  <w:lang w:eastAsia="en-US"/>
                </w:rPr>
                <w:delText>7</w:delText>
              </w:r>
            </w:del>
          </w:p>
        </w:tc>
        <w:tc>
          <w:tcPr>
            <w:tcW w:w="0" w:type="auto"/>
            <w:shd w:val="clear" w:color="auto" w:fill="auto"/>
            <w:vAlign w:val="center"/>
          </w:tcPr>
          <w:p w14:paraId="7EF686D7" w14:textId="74A565A9" w:rsidR="009A5B0A" w:rsidRPr="009A4A2B" w:rsidRDefault="00F02846" w:rsidP="009A5B0A">
            <w:pPr>
              <w:spacing w:after="200" w:line="276" w:lineRule="auto"/>
              <w:jc w:val="center"/>
              <w:rPr>
                <w:rFonts w:eastAsia="Calibri"/>
                <w:sz w:val="22"/>
                <w:szCs w:val="22"/>
                <w:lang w:eastAsia="en-US"/>
              </w:rPr>
            </w:pPr>
            <w:r w:rsidRPr="009A4A2B">
              <w:rPr>
                <w:rFonts w:eastAsia="Calibri"/>
                <w:sz w:val="22"/>
                <w:szCs w:val="22"/>
                <w:lang w:eastAsia="en-US"/>
              </w:rPr>
              <w:t>3</w:t>
            </w:r>
          </w:p>
        </w:tc>
        <w:tc>
          <w:tcPr>
            <w:tcW w:w="0" w:type="auto"/>
            <w:shd w:val="clear" w:color="auto" w:fill="auto"/>
            <w:vAlign w:val="center"/>
          </w:tcPr>
          <w:p w14:paraId="529FE63B" w14:textId="1188D606" w:rsidR="009A5B0A" w:rsidRPr="009A4A2B" w:rsidRDefault="00F02846" w:rsidP="009A5B0A">
            <w:pPr>
              <w:spacing w:after="200" w:line="276" w:lineRule="auto"/>
              <w:jc w:val="center"/>
              <w:rPr>
                <w:rFonts w:eastAsia="Calibri"/>
                <w:sz w:val="22"/>
                <w:szCs w:val="22"/>
                <w:lang w:eastAsia="en-US"/>
              </w:rPr>
            </w:pPr>
            <w:r w:rsidRPr="009A4A2B">
              <w:rPr>
                <w:rFonts w:eastAsia="Calibri"/>
                <w:sz w:val="22"/>
                <w:szCs w:val="22"/>
                <w:lang w:eastAsia="en-US"/>
              </w:rPr>
              <w:t>35000</w:t>
            </w:r>
          </w:p>
        </w:tc>
        <w:tc>
          <w:tcPr>
            <w:tcW w:w="0" w:type="auto"/>
            <w:shd w:val="clear" w:color="auto" w:fill="auto"/>
            <w:vAlign w:val="center"/>
          </w:tcPr>
          <w:p w14:paraId="5B5056A6" w14:textId="15533DF6" w:rsidR="009A5B0A" w:rsidRPr="009A4A2B" w:rsidRDefault="00566B9A" w:rsidP="009A5B0A">
            <w:pPr>
              <w:spacing w:after="200" w:line="276" w:lineRule="auto"/>
              <w:jc w:val="center"/>
              <w:rPr>
                <w:rFonts w:eastAsia="Calibri"/>
                <w:b/>
                <w:sz w:val="22"/>
                <w:szCs w:val="22"/>
                <w:lang w:eastAsia="en-US"/>
              </w:rPr>
            </w:pPr>
            <w:ins w:id="145" w:author="Utilisateur Windows" w:date="2022-12-19T13:06:00Z">
              <w:r>
                <w:rPr>
                  <w:rFonts w:eastAsia="Calibri"/>
                  <w:b/>
                  <w:sz w:val="22"/>
                  <w:szCs w:val="22"/>
                  <w:lang w:eastAsia="en-US"/>
                </w:rPr>
                <w:t>94</w:t>
              </w:r>
            </w:ins>
            <w:del w:id="146" w:author="Utilisateur Windows" w:date="2022-12-19T13:06:00Z">
              <w:r w:rsidR="00DF4797" w:rsidRPr="009A4A2B" w:rsidDel="00566B9A">
                <w:rPr>
                  <w:rFonts w:eastAsia="Calibri"/>
                  <w:b/>
                  <w:sz w:val="22"/>
                  <w:szCs w:val="22"/>
                  <w:lang w:eastAsia="en-US"/>
                </w:rPr>
                <w:delText>73</w:delText>
              </w:r>
            </w:del>
            <w:r w:rsidR="00DF4797" w:rsidRPr="009A4A2B">
              <w:rPr>
                <w:rFonts w:eastAsia="Calibri"/>
                <w:b/>
                <w:sz w:val="22"/>
                <w:szCs w:val="22"/>
                <w:lang w:eastAsia="en-US"/>
              </w:rPr>
              <w:t>5 000</w:t>
            </w:r>
          </w:p>
        </w:tc>
        <w:tc>
          <w:tcPr>
            <w:tcW w:w="0" w:type="auto"/>
            <w:shd w:val="clear" w:color="auto" w:fill="auto"/>
            <w:vAlign w:val="center"/>
          </w:tcPr>
          <w:p w14:paraId="341909C1" w14:textId="006BCD4A" w:rsidR="009A5B0A" w:rsidRPr="009A4A2B" w:rsidRDefault="004715D4" w:rsidP="009A5B0A">
            <w:pPr>
              <w:spacing w:after="200" w:line="276" w:lineRule="auto"/>
              <w:rPr>
                <w:rFonts w:eastAsia="Calibri"/>
                <w:sz w:val="22"/>
                <w:szCs w:val="22"/>
                <w:lang w:eastAsia="en-US"/>
              </w:rPr>
            </w:pPr>
            <w:r w:rsidRPr="009A4A2B">
              <w:rPr>
                <w:rFonts w:eastAsia="Calibri"/>
                <w:sz w:val="22"/>
                <w:szCs w:val="22"/>
                <w:lang w:eastAsia="en-US"/>
              </w:rPr>
              <w:t>Uniquement les facilitateurs</w:t>
            </w:r>
          </w:p>
        </w:tc>
      </w:tr>
      <w:tr w:rsidR="00DF4797" w:rsidRPr="001A2752" w14:paraId="55EA2EC1" w14:textId="77777777" w:rsidTr="004C7064">
        <w:tc>
          <w:tcPr>
            <w:tcW w:w="0" w:type="auto"/>
            <w:shd w:val="clear" w:color="auto" w:fill="auto"/>
            <w:vAlign w:val="center"/>
          </w:tcPr>
          <w:p w14:paraId="5DB8544B" w14:textId="78A6F55A" w:rsidR="009B08E6" w:rsidRPr="009A4A2B" w:rsidRDefault="00E6500D" w:rsidP="009A5B0A">
            <w:pPr>
              <w:spacing w:after="200" w:line="276" w:lineRule="auto"/>
              <w:jc w:val="center"/>
              <w:rPr>
                <w:rFonts w:eastAsia="Calibri"/>
                <w:sz w:val="22"/>
                <w:szCs w:val="22"/>
                <w:lang w:eastAsia="en-US"/>
              </w:rPr>
            </w:pPr>
            <w:r w:rsidRPr="009A4A2B">
              <w:rPr>
                <w:rFonts w:eastAsia="Calibri"/>
                <w:sz w:val="22"/>
                <w:szCs w:val="22"/>
                <w:lang w:eastAsia="en-US"/>
              </w:rPr>
              <w:t>1</w:t>
            </w:r>
            <w:ins w:id="147" w:author="Utilisateur Windows" w:date="2022-12-19T13:10:00Z">
              <w:r w:rsidR="00566B9A">
                <w:rPr>
                  <w:rFonts w:eastAsia="Calibri"/>
                  <w:sz w:val="22"/>
                  <w:szCs w:val="22"/>
                  <w:lang w:eastAsia="en-US"/>
                </w:rPr>
                <w:t>8</w:t>
              </w:r>
            </w:ins>
            <w:del w:id="148" w:author="Utilisateur Windows" w:date="2022-12-19T13:10:00Z">
              <w:r w:rsidRPr="009A4A2B" w:rsidDel="00566B9A">
                <w:rPr>
                  <w:rFonts w:eastAsia="Calibri"/>
                  <w:sz w:val="22"/>
                  <w:szCs w:val="22"/>
                  <w:lang w:eastAsia="en-US"/>
                </w:rPr>
                <w:delText>7</w:delText>
              </w:r>
            </w:del>
          </w:p>
        </w:tc>
        <w:tc>
          <w:tcPr>
            <w:tcW w:w="0" w:type="auto"/>
            <w:gridSpan w:val="4"/>
            <w:shd w:val="clear" w:color="auto" w:fill="auto"/>
            <w:vAlign w:val="center"/>
          </w:tcPr>
          <w:p w14:paraId="347D1ED4" w14:textId="2CBD30A5" w:rsidR="00DF4797" w:rsidRPr="009A4A2B" w:rsidRDefault="00DF4797" w:rsidP="009A5B0A">
            <w:pPr>
              <w:spacing w:after="200" w:line="276" w:lineRule="auto"/>
              <w:jc w:val="center"/>
              <w:rPr>
                <w:rFonts w:eastAsia="Calibri"/>
                <w:b/>
                <w:sz w:val="22"/>
                <w:szCs w:val="22"/>
                <w:lang w:eastAsia="en-US"/>
              </w:rPr>
            </w:pPr>
            <w:r w:rsidRPr="009A4A2B">
              <w:rPr>
                <w:rFonts w:eastAsia="Calibri"/>
                <w:b/>
                <w:sz w:val="22"/>
                <w:szCs w:val="22"/>
                <w:lang w:eastAsia="en-US"/>
              </w:rPr>
              <w:t xml:space="preserve">Sous total </w:t>
            </w:r>
            <w:proofErr w:type="spellStart"/>
            <w:r w:rsidRPr="009A4A2B">
              <w:rPr>
                <w:rFonts w:eastAsia="Calibri"/>
                <w:b/>
                <w:sz w:val="22"/>
                <w:szCs w:val="22"/>
                <w:lang w:eastAsia="en-US"/>
              </w:rPr>
              <w:t>perdiem</w:t>
            </w:r>
            <w:proofErr w:type="spellEnd"/>
          </w:p>
        </w:tc>
        <w:tc>
          <w:tcPr>
            <w:tcW w:w="0" w:type="auto"/>
            <w:shd w:val="clear" w:color="auto" w:fill="auto"/>
            <w:vAlign w:val="center"/>
          </w:tcPr>
          <w:p w14:paraId="3F147D5D" w14:textId="0849C4B9" w:rsidR="00DF4797" w:rsidRPr="009A4A2B" w:rsidRDefault="00566B9A" w:rsidP="009A5B0A">
            <w:pPr>
              <w:spacing w:after="200" w:line="276" w:lineRule="auto"/>
              <w:jc w:val="center"/>
              <w:rPr>
                <w:rFonts w:eastAsia="Calibri"/>
                <w:b/>
                <w:sz w:val="22"/>
                <w:szCs w:val="22"/>
                <w:lang w:eastAsia="en-US"/>
              </w:rPr>
            </w:pPr>
            <w:ins w:id="149" w:author="Utilisateur Windows" w:date="2022-12-19T13:07:00Z">
              <w:r>
                <w:rPr>
                  <w:rFonts w:eastAsia="Calibri"/>
                  <w:b/>
                  <w:sz w:val="22"/>
                  <w:szCs w:val="22"/>
                  <w:lang w:eastAsia="en-US"/>
                </w:rPr>
                <w:t xml:space="preserve">9 945 </w:t>
              </w:r>
            </w:ins>
            <w:del w:id="150" w:author="Utilisateur Windows" w:date="2022-12-19T13:07:00Z">
              <w:r w:rsidR="00DF4797" w:rsidRPr="009A4A2B" w:rsidDel="00566B9A">
                <w:rPr>
                  <w:rFonts w:eastAsia="Calibri"/>
                  <w:b/>
                  <w:sz w:val="22"/>
                  <w:szCs w:val="22"/>
                  <w:lang w:eastAsia="en-US"/>
                </w:rPr>
                <w:delText xml:space="preserve">7 935 </w:delText>
              </w:r>
            </w:del>
            <w:r w:rsidR="00DF4797" w:rsidRPr="009A4A2B">
              <w:rPr>
                <w:rFonts w:eastAsia="Calibri"/>
                <w:b/>
                <w:sz w:val="22"/>
                <w:szCs w:val="22"/>
                <w:lang w:eastAsia="en-US"/>
              </w:rPr>
              <w:t>000</w:t>
            </w:r>
          </w:p>
        </w:tc>
        <w:tc>
          <w:tcPr>
            <w:tcW w:w="0" w:type="auto"/>
            <w:shd w:val="clear" w:color="auto" w:fill="auto"/>
            <w:vAlign w:val="center"/>
          </w:tcPr>
          <w:p w14:paraId="101A242B" w14:textId="77777777" w:rsidR="00DF4797" w:rsidRPr="009A4A2B" w:rsidRDefault="00DF4797" w:rsidP="009A5B0A">
            <w:pPr>
              <w:spacing w:after="200" w:line="276" w:lineRule="auto"/>
              <w:rPr>
                <w:rFonts w:eastAsia="Calibri"/>
                <w:sz w:val="22"/>
                <w:szCs w:val="22"/>
                <w:lang w:eastAsia="en-US"/>
              </w:rPr>
            </w:pPr>
          </w:p>
        </w:tc>
      </w:tr>
      <w:tr w:rsidR="004715D4" w:rsidRPr="001A2752" w14:paraId="6F26B827" w14:textId="77777777" w:rsidTr="009A5B0A">
        <w:tc>
          <w:tcPr>
            <w:tcW w:w="0" w:type="auto"/>
            <w:shd w:val="clear" w:color="auto" w:fill="auto"/>
            <w:vAlign w:val="center"/>
          </w:tcPr>
          <w:p w14:paraId="43E0E73B" w14:textId="7236BB8B" w:rsidR="009A5B0A" w:rsidRPr="009A4A2B" w:rsidRDefault="009A5B0A" w:rsidP="009A5B0A">
            <w:pPr>
              <w:spacing w:after="200" w:line="276" w:lineRule="auto"/>
              <w:jc w:val="center"/>
              <w:rPr>
                <w:rFonts w:eastAsia="Calibri"/>
                <w:sz w:val="22"/>
                <w:szCs w:val="22"/>
                <w:lang w:eastAsia="en-US"/>
              </w:rPr>
            </w:pPr>
          </w:p>
        </w:tc>
        <w:tc>
          <w:tcPr>
            <w:tcW w:w="0" w:type="auto"/>
            <w:gridSpan w:val="4"/>
            <w:shd w:val="clear" w:color="auto" w:fill="auto"/>
            <w:vAlign w:val="center"/>
          </w:tcPr>
          <w:p w14:paraId="26139BFA" w14:textId="77777777" w:rsidR="009A5B0A" w:rsidRPr="009A4A2B" w:rsidRDefault="009A5B0A" w:rsidP="009A5B0A">
            <w:pPr>
              <w:spacing w:after="200" w:line="276" w:lineRule="auto"/>
              <w:jc w:val="right"/>
              <w:rPr>
                <w:rFonts w:eastAsia="Calibri"/>
                <w:b/>
                <w:szCs w:val="22"/>
                <w:lang w:eastAsia="en-US"/>
              </w:rPr>
            </w:pPr>
            <w:r w:rsidRPr="009A4A2B">
              <w:rPr>
                <w:rFonts w:eastAsia="Calibri"/>
                <w:b/>
                <w:szCs w:val="22"/>
                <w:lang w:eastAsia="en-US"/>
              </w:rPr>
              <w:t>TOTAL BUDGET</w:t>
            </w:r>
          </w:p>
        </w:tc>
        <w:tc>
          <w:tcPr>
            <w:tcW w:w="0" w:type="auto"/>
            <w:shd w:val="clear" w:color="auto" w:fill="auto"/>
            <w:vAlign w:val="center"/>
          </w:tcPr>
          <w:p w14:paraId="59537B9E" w14:textId="140A2A15" w:rsidR="009A5B0A" w:rsidRPr="009A4A2B" w:rsidRDefault="004715D4" w:rsidP="009A5B0A">
            <w:pPr>
              <w:spacing w:after="200" w:line="276" w:lineRule="auto"/>
              <w:jc w:val="center"/>
              <w:rPr>
                <w:rFonts w:eastAsia="Calibri"/>
                <w:b/>
                <w:szCs w:val="22"/>
                <w:lang w:eastAsia="en-US"/>
              </w:rPr>
            </w:pPr>
            <w:del w:id="151" w:author="Utilisateur Windows" w:date="2022-12-19T13:12:00Z">
              <w:r w:rsidRPr="009A4A2B" w:rsidDel="009B6E65">
                <w:rPr>
                  <w:rFonts w:eastAsia="Calibri"/>
                  <w:b/>
                  <w:szCs w:val="22"/>
                  <w:lang w:eastAsia="en-US"/>
                </w:rPr>
                <w:delText>16 562 5</w:delText>
              </w:r>
              <w:r w:rsidR="00DF4797" w:rsidRPr="009A4A2B" w:rsidDel="009B6E65">
                <w:rPr>
                  <w:rFonts w:eastAsia="Calibri"/>
                  <w:b/>
                  <w:szCs w:val="22"/>
                  <w:lang w:eastAsia="en-US"/>
                </w:rPr>
                <w:delText>00</w:delText>
              </w:r>
            </w:del>
            <w:ins w:id="152" w:author="Utilisateur Windows" w:date="2022-12-19T13:12:00Z">
              <w:r w:rsidR="009B6E65">
                <w:rPr>
                  <w:rFonts w:eastAsia="Calibri"/>
                  <w:b/>
                  <w:szCs w:val="22"/>
                  <w:lang w:eastAsia="en-US"/>
                </w:rPr>
                <w:t>20 470 000</w:t>
              </w:r>
            </w:ins>
          </w:p>
        </w:tc>
        <w:tc>
          <w:tcPr>
            <w:tcW w:w="0" w:type="auto"/>
            <w:shd w:val="clear" w:color="auto" w:fill="auto"/>
            <w:vAlign w:val="center"/>
          </w:tcPr>
          <w:p w14:paraId="72BA4645" w14:textId="61A66F4C" w:rsidR="009A5B0A" w:rsidRPr="009A4A2B" w:rsidRDefault="004715D4" w:rsidP="009B6E65">
            <w:pPr>
              <w:spacing w:after="200" w:line="276" w:lineRule="auto"/>
              <w:rPr>
                <w:rFonts w:eastAsia="Calibri"/>
                <w:b/>
                <w:szCs w:val="22"/>
                <w:lang w:eastAsia="en-US"/>
              </w:rPr>
              <w:pPrChange w:id="153" w:author="Utilisateur Windows" w:date="2022-12-19T13:13:00Z">
                <w:pPr>
                  <w:spacing w:after="200" w:line="276" w:lineRule="auto"/>
                </w:pPr>
              </w:pPrChange>
            </w:pPr>
            <w:del w:id="154" w:author="Utilisateur Windows" w:date="2022-12-19T13:12:00Z">
              <w:r w:rsidRPr="009A4A2B" w:rsidDel="009B6E65">
                <w:rPr>
                  <w:rFonts w:eastAsia="Calibri"/>
                  <w:b/>
                  <w:szCs w:val="22"/>
                  <w:lang w:eastAsia="en-US"/>
                </w:rPr>
                <w:delText>Seize</w:delText>
              </w:r>
              <w:r w:rsidR="00FD3C23" w:rsidRPr="009A4A2B" w:rsidDel="009B6E65">
                <w:rPr>
                  <w:rFonts w:eastAsia="Calibri"/>
                  <w:b/>
                  <w:szCs w:val="22"/>
                  <w:lang w:eastAsia="en-US"/>
                </w:rPr>
                <w:delText xml:space="preserve"> </w:delText>
              </w:r>
            </w:del>
            <w:ins w:id="155" w:author="Utilisateur Windows" w:date="2022-12-19T13:12:00Z">
              <w:r w:rsidR="009B6E65">
                <w:rPr>
                  <w:rFonts w:eastAsia="Calibri"/>
                  <w:b/>
                  <w:szCs w:val="22"/>
                  <w:lang w:eastAsia="en-US"/>
                </w:rPr>
                <w:t>Vingt</w:t>
              </w:r>
              <w:r w:rsidR="009B6E65" w:rsidRPr="009A4A2B">
                <w:rPr>
                  <w:rFonts w:eastAsia="Calibri"/>
                  <w:b/>
                  <w:szCs w:val="22"/>
                  <w:lang w:eastAsia="en-US"/>
                </w:rPr>
                <w:t xml:space="preserve"> </w:t>
              </w:r>
            </w:ins>
            <w:r w:rsidR="009A5B0A" w:rsidRPr="009A4A2B">
              <w:rPr>
                <w:rFonts w:eastAsia="Calibri"/>
                <w:b/>
                <w:szCs w:val="22"/>
                <w:lang w:eastAsia="en-US"/>
              </w:rPr>
              <w:t>millions</w:t>
            </w:r>
            <w:r w:rsidRPr="009A4A2B">
              <w:rPr>
                <w:rFonts w:eastAsia="Calibri"/>
                <w:b/>
                <w:szCs w:val="22"/>
                <w:lang w:eastAsia="en-US"/>
              </w:rPr>
              <w:t xml:space="preserve"> </w:t>
            </w:r>
            <w:del w:id="156" w:author="Utilisateur Windows" w:date="2022-12-19T13:13:00Z">
              <w:r w:rsidRPr="009A4A2B" w:rsidDel="009B6E65">
                <w:rPr>
                  <w:rFonts w:eastAsia="Calibri"/>
                  <w:b/>
                  <w:szCs w:val="22"/>
                  <w:lang w:eastAsia="en-US"/>
                </w:rPr>
                <w:delText>cinq</w:delText>
              </w:r>
              <w:r w:rsidR="009A5B0A" w:rsidRPr="009A4A2B" w:rsidDel="009B6E65">
                <w:rPr>
                  <w:rFonts w:eastAsia="Calibri"/>
                  <w:b/>
                  <w:szCs w:val="22"/>
                  <w:lang w:eastAsia="en-US"/>
                </w:rPr>
                <w:delText xml:space="preserve"> </w:delText>
              </w:r>
            </w:del>
            <w:ins w:id="157" w:author="Utilisateur Windows" w:date="2022-12-19T13:13:00Z">
              <w:r w:rsidR="009B6E65">
                <w:rPr>
                  <w:rFonts w:eastAsia="Calibri"/>
                  <w:b/>
                  <w:szCs w:val="22"/>
                  <w:lang w:eastAsia="en-US"/>
                </w:rPr>
                <w:t>quatre</w:t>
              </w:r>
              <w:r w:rsidR="009B6E65" w:rsidRPr="009A4A2B">
                <w:rPr>
                  <w:rFonts w:eastAsia="Calibri"/>
                  <w:b/>
                  <w:szCs w:val="22"/>
                  <w:lang w:eastAsia="en-US"/>
                </w:rPr>
                <w:t xml:space="preserve"> </w:t>
              </w:r>
            </w:ins>
            <w:r w:rsidR="009A5B0A" w:rsidRPr="009A4A2B">
              <w:rPr>
                <w:rFonts w:eastAsia="Calibri"/>
                <w:b/>
                <w:szCs w:val="22"/>
                <w:lang w:eastAsia="en-US"/>
              </w:rPr>
              <w:t xml:space="preserve">cent </w:t>
            </w:r>
            <w:r w:rsidRPr="009A4A2B">
              <w:rPr>
                <w:rFonts w:eastAsia="Calibri"/>
                <w:b/>
                <w:szCs w:val="22"/>
                <w:lang w:eastAsia="en-US"/>
              </w:rPr>
              <w:t>soixante-d</w:t>
            </w:r>
            <w:ins w:id="158" w:author="Utilisateur Windows" w:date="2022-12-19T13:13:00Z">
              <w:r w:rsidR="009B6E65">
                <w:rPr>
                  <w:rFonts w:eastAsia="Calibri"/>
                  <w:b/>
                  <w:szCs w:val="22"/>
                  <w:lang w:eastAsia="en-US"/>
                </w:rPr>
                <w:t>i</w:t>
              </w:r>
            </w:ins>
            <w:del w:id="159" w:author="Utilisateur Windows" w:date="2022-12-19T13:13:00Z">
              <w:r w:rsidRPr="009A4A2B" w:rsidDel="009B6E65">
                <w:rPr>
                  <w:rFonts w:eastAsia="Calibri"/>
                  <w:b/>
                  <w:szCs w:val="22"/>
                  <w:lang w:eastAsia="en-US"/>
                </w:rPr>
                <w:delText>eu</w:delText>
              </w:r>
            </w:del>
            <w:r w:rsidRPr="009A4A2B">
              <w:rPr>
                <w:rFonts w:eastAsia="Calibri"/>
                <w:b/>
                <w:szCs w:val="22"/>
                <w:lang w:eastAsia="en-US"/>
              </w:rPr>
              <w:t xml:space="preserve">x </w:t>
            </w:r>
            <w:r w:rsidR="009A5B0A" w:rsidRPr="009A4A2B">
              <w:rPr>
                <w:rFonts w:eastAsia="Calibri"/>
                <w:b/>
                <w:szCs w:val="22"/>
                <w:lang w:eastAsia="en-US"/>
              </w:rPr>
              <w:t xml:space="preserve">mille </w:t>
            </w:r>
            <w:del w:id="160" w:author="Utilisateur Windows" w:date="2022-12-19T13:13:00Z">
              <w:r w:rsidRPr="009A4A2B" w:rsidDel="009B6E65">
                <w:rPr>
                  <w:rFonts w:eastAsia="Calibri"/>
                  <w:b/>
                  <w:szCs w:val="22"/>
                  <w:lang w:eastAsia="en-US"/>
                </w:rPr>
                <w:delText xml:space="preserve">cinq cent </w:delText>
              </w:r>
            </w:del>
            <w:r w:rsidR="009A5B0A" w:rsidRPr="009A4A2B">
              <w:rPr>
                <w:rFonts w:eastAsia="Calibri"/>
                <w:b/>
                <w:szCs w:val="22"/>
                <w:lang w:eastAsia="en-US"/>
              </w:rPr>
              <w:t>francs CFA</w:t>
            </w:r>
          </w:p>
        </w:tc>
      </w:tr>
    </w:tbl>
    <w:p w14:paraId="0BF3807B" w14:textId="4E7C3E03" w:rsidR="00F525A4" w:rsidRDefault="00F525A4" w:rsidP="00DC3409">
      <w:pPr>
        <w:spacing w:line="276" w:lineRule="auto"/>
        <w:jc w:val="both"/>
        <w:rPr>
          <w:rFonts w:ascii="Arial" w:hAnsi="Arial" w:cs="Arial"/>
          <w:b/>
        </w:rPr>
      </w:pPr>
    </w:p>
    <w:sectPr w:rsidR="00F525A4" w:rsidSect="004D1C1C">
      <w:footerReference w:type="default" r:id="rId7"/>
      <w:pgSz w:w="11906" w:h="16838"/>
      <w:pgMar w:top="1417" w:right="656" w:bottom="135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53E82" w14:textId="77777777" w:rsidR="00D5273B" w:rsidRDefault="00D5273B" w:rsidP="009F7D39">
      <w:r>
        <w:separator/>
      </w:r>
    </w:p>
  </w:endnote>
  <w:endnote w:type="continuationSeparator" w:id="0">
    <w:p w14:paraId="1E818758" w14:textId="77777777" w:rsidR="00D5273B" w:rsidRDefault="00D5273B" w:rsidP="009F7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B213A" w14:textId="58D050B1" w:rsidR="007F6DA2" w:rsidRDefault="007F6DA2">
    <w:pPr>
      <w:tabs>
        <w:tab w:val="center" w:pos="4550"/>
        <w:tab w:val="left" w:pos="5818"/>
      </w:tabs>
      <w:ind w:right="260"/>
      <w:jc w:val="right"/>
      <w:rPr>
        <w:ins w:id="161" w:author="Utilisateur Windows" w:date="2022-12-19T13:59:00Z"/>
        <w:color w:val="222A35" w:themeColor="text2" w:themeShade="80"/>
      </w:rPr>
    </w:pPr>
    <w:ins w:id="162" w:author="Utilisateur Windows" w:date="2022-12-19T13:59:00Z">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ins>
    <w:r w:rsidR="009C4F9A">
      <w:rPr>
        <w:noProof/>
        <w:color w:val="323E4F" w:themeColor="text2" w:themeShade="BF"/>
      </w:rPr>
      <w:t>6</w:t>
    </w:r>
    <w:ins w:id="163" w:author="Utilisateur Windows" w:date="2022-12-19T13:59:00Z">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ins>
    <w:r w:rsidR="009C4F9A">
      <w:rPr>
        <w:noProof/>
        <w:color w:val="323E4F" w:themeColor="text2" w:themeShade="BF"/>
      </w:rPr>
      <w:t>6</w:t>
    </w:r>
    <w:ins w:id="164" w:author="Utilisateur Windows" w:date="2022-12-19T13:59:00Z">
      <w:r>
        <w:rPr>
          <w:color w:val="323E4F" w:themeColor="text2" w:themeShade="BF"/>
        </w:rPr>
        <w:fldChar w:fldCharType="end"/>
      </w:r>
    </w:ins>
  </w:p>
  <w:p w14:paraId="3A358534" w14:textId="77777777" w:rsidR="007F6DA2" w:rsidRDefault="007F6D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BF972" w14:textId="77777777" w:rsidR="00D5273B" w:rsidRDefault="00D5273B" w:rsidP="009F7D39">
      <w:r>
        <w:separator/>
      </w:r>
    </w:p>
  </w:footnote>
  <w:footnote w:type="continuationSeparator" w:id="0">
    <w:p w14:paraId="1336341A" w14:textId="77777777" w:rsidR="00D5273B" w:rsidRDefault="00D5273B" w:rsidP="009F7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06E12"/>
    <w:multiLevelType w:val="hybridMultilevel"/>
    <w:tmpl w:val="0C36B1A2"/>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41E7569"/>
    <w:multiLevelType w:val="hybridMultilevel"/>
    <w:tmpl w:val="5DA4F7B8"/>
    <w:lvl w:ilvl="0" w:tplc="0DE69BC4">
      <w:start w:val="6"/>
      <w:numFmt w:val="bullet"/>
      <w:lvlText w:val="-"/>
      <w:lvlJc w:val="left"/>
      <w:pPr>
        <w:ind w:left="1440" w:hanging="360"/>
      </w:pPr>
      <w:rPr>
        <w:rFonts w:ascii="Arial" w:eastAsia="Times New Roman"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D480774"/>
    <w:multiLevelType w:val="hybridMultilevel"/>
    <w:tmpl w:val="6C347906"/>
    <w:lvl w:ilvl="0" w:tplc="178E0A6E">
      <w:start w:val="6"/>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DA909A3"/>
    <w:multiLevelType w:val="hybridMultilevel"/>
    <w:tmpl w:val="BA1E8F44"/>
    <w:lvl w:ilvl="0" w:tplc="040C000F">
      <w:start w:val="1"/>
      <w:numFmt w:val="decimal"/>
      <w:lvlText w:val="%1."/>
      <w:lvlJc w:val="left"/>
      <w:pPr>
        <w:ind w:left="1068" w:hanging="360"/>
      </w:pPr>
      <w:rPr>
        <w:rFont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41A20C8"/>
    <w:multiLevelType w:val="hybridMultilevel"/>
    <w:tmpl w:val="33D84988"/>
    <w:lvl w:ilvl="0" w:tplc="E88AB55C">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B64D90"/>
    <w:multiLevelType w:val="hybridMultilevel"/>
    <w:tmpl w:val="56C05A46"/>
    <w:lvl w:ilvl="0" w:tplc="D60063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D6665A"/>
    <w:multiLevelType w:val="hybridMultilevel"/>
    <w:tmpl w:val="A3D6C052"/>
    <w:lvl w:ilvl="0" w:tplc="E88AB55C">
      <w:start w:val="6"/>
      <w:numFmt w:val="bullet"/>
      <w:lvlText w:val="-"/>
      <w:lvlJc w:val="left"/>
      <w:pPr>
        <w:ind w:left="1080" w:hanging="360"/>
      </w:pPr>
      <w:rPr>
        <w:rFonts w:ascii="Times New Roman" w:eastAsia="Times New Roman" w:hAnsi="Times New Roman" w:cs="Times New Roman"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7" w15:restartNumberingAfterBreak="0">
    <w:nsid w:val="3DDF65CD"/>
    <w:multiLevelType w:val="hybridMultilevel"/>
    <w:tmpl w:val="6ED69740"/>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15:restartNumberingAfterBreak="0">
    <w:nsid w:val="424D5075"/>
    <w:multiLevelType w:val="hybridMultilevel"/>
    <w:tmpl w:val="CEE4A62E"/>
    <w:lvl w:ilvl="0" w:tplc="D8B07ADC">
      <w:start w:val="200"/>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6206E65"/>
    <w:multiLevelType w:val="hybridMultilevel"/>
    <w:tmpl w:val="7F54440C"/>
    <w:lvl w:ilvl="0" w:tplc="11704A6C">
      <w:start w:val="6"/>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7A84444"/>
    <w:multiLevelType w:val="hybridMultilevel"/>
    <w:tmpl w:val="0C50CBB8"/>
    <w:lvl w:ilvl="0" w:tplc="4896FA7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6D76F2"/>
    <w:multiLevelType w:val="hybridMultilevel"/>
    <w:tmpl w:val="FCD8B7A4"/>
    <w:lvl w:ilvl="0" w:tplc="040C000F">
      <w:start w:val="1"/>
      <w:numFmt w:val="decimal"/>
      <w:lvlText w:val="%1."/>
      <w:lvlJc w:val="left"/>
      <w:pPr>
        <w:ind w:left="1068" w:hanging="360"/>
      </w:pPr>
      <w:rPr>
        <w:rFont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33F6AB7"/>
    <w:multiLevelType w:val="hybridMultilevel"/>
    <w:tmpl w:val="FCD8B7A4"/>
    <w:lvl w:ilvl="0" w:tplc="040C000F">
      <w:start w:val="1"/>
      <w:numFmt w:val="decimal"/>
      <w:lvlText w:val="%1."/>
      <w:lvlJc w:val="left"/>
      <w:pPr>
        <w:ind w:left="1068" w:hanging="360"/>
      </w:pPr>
      <w:rPr>
        <w:rFont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98E65CA"/>
    <w:multiLevelType w:val="hybridMultilevel"/>
    <w:tmpl w:val="D0A283EE"/>
    <w:lvl w:ilvl="0" w:tplc="C326FF2C">
      <w:start w:val="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775C27"/>
    <w:multiLevelType w:val="hybridMultilevel"/>
    <w:tmpl w:val="0CFC7BA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9965EBB"/>
    <w:multiLevelType w:val="hybridMultilevel"/>
    <w:tmpl w:val="8006CABC"/>
    <w:lvl w:ilvl="0" w:tplc="1BF0485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0441A4"/>
    <w:multiLevelType w:val="hybridMultilevel"/>
    <w:tmpl w:val="C8EC9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4E2581E"/>
    <w:multiLevelType w:val="hybridMultilevel"/>
    <w:tmpl w:val="C82E40CC"/>
    <w:lvl w:ilvl="0" w:tplc="F026987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7"/>
  </w:num>
  <w:num w:numId="4">
    <w:abstractNumId w:val="16"/>
  </w:num>
  <w:num w:numId="5">
    <w:abstractNumId w:val="8"/>
  </w:num>
  <w:num w:numId="6">
    <w:abstractNumId w:val="7"/>
  </w:num>
  <w:num w:numId="7">
    <w:abstractNumId w:val="1"/>
  </w:num>
  <w:num w:numId="8">
    <w:abstractNumId w:val="9"/>
  </w:num>
  <w:num w:numId="9">
    <w:abstractNumId w:val="11"/>
  </w:num>
  <w:num w:numId="10">
    <w:abstractNumId w:val="3"/>
  </w:num>
  <w:num w:numId="11">
    <w:abstractNumId w:val="5"/>
  </w:num>
  <w:num w:numId="12">
    <w:abstractNumId w:val="13"/>
  </w:num>
  <w:num w:numId="13">
    <w:abstractNumId w:val="12"/>
  </w:num>
  <w:num w:numId="14">
    <w:abstractNumId w:val="15"/>
  </w:num>
  <w:num w:numId="15">
    <w:abstractNumId w:val="10"/>
  </w:num>
  <w:num w:numId="16">
    <w:abstractNumId w:val="2"/>
  </w:num>
  <w:num w:numId="17">
    <w:abstractNumId w:val="4"/>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tilisateur Windows">
    <w15:presenceInfo w15:providerId="None" w15:userId="Utilisateur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95"/>
    <w:rsid w:val="00005F67"/>
    <w:rsid w:val="00014E5E"/>
    <w:rsid w:val="00023D92"/>
    <w:rsid w:val="00031E24"/>
    <w:rsid w:val="00041B11"/>
    <w:rsid w:val="00045E6F"/>
    <w:rsid w:val="000510CC"/>
    <w:rsid w:val="0005606B"/>
    <w:rsid w:val="00066796"/>
    <w:rsid w:val="0007240C"/>
    <w:rsid w:val="0007503C"/>
    <w:rsid w:val="00081FD3"/>
    <w:rsid w:val="00096769"/>
    <w:rsid w:val="000C3A57"/>
    <w:rsid w:val="000C77D4"/>
    <w:rsid w:val="000D007E"/>
    <w:rsid w:val="000E0F01"/>
    <w:rsid w:val="000E10C4"/>
    <w:rsid w:val="000E79D2"/>
    <w:rsid w:val="000F2D20"/>
    <w:rsid w:val="000F4172"/>
    <w:rsid w:val="00117964"/>
    <w:rsid w:val="00123B58"/>
    <w:rsid w:val="00126C0C"/>
    <w:rsid w:val="00127BEC"/>
    <w:rsid w:val="00142C31"/>
    <w:rsid w:val="00145F15"/>
    <w:rsid w:val="0015557D"/>
    <w:rsid w:val="00164518"/>
    <w:rsid w:val="001956EE"/>
    <w:rsid w:val="0019754A"/>
    <w:rsid w:val="001A2752"/>
    <w:rsid w:val="001A3179"/>
    <w:rsid w:val="001B48E0"/>
    <w:rsid w:val="001C13B4"/>
    <w:rsid w:val="001C170C"/>
    <w:rsid w:val="001C2E9A"/>
    <w:rsid w:val="001E3AD7"/>
    <w:rsid w:val="001E7BF2"/>
    <w:rsid w:val="001F0210"/>
    <w:rsid w:val="001F61E4"/>
    <w:rsid w:val="00200EB6"/>
    <w:rsid w:val="00202608"/>
    <w:rsid w:val="00207F17"/>
    <w:rsid w:val="00226169"/>
    <w:rsid w:val="00230295"/>
    <w:rsid w:val="002342F6"/>
    <w:rsid w:val="00241422"/>
    <w:rsid w:val="00250B0A"/>
    <w:rsid w:val="00266605"/>
    <w:rsid w:val="00272FE7"/>
    <w:rsid w:val="00273A43"/>
    <w:rsid w:val="002A3802"/>
    <w:rsid w:val="002A47AF"/>
    <w:rsid w:val="002A69DF"/>
    <w:rsid w:val="002A7ABC"/>
    <w:rsid w:val="002C273B"/>
    <w:rsid w:val="002D6D63"/>
    <w:rsid w:val="002F1BC5"/>
    <w:rsid w:val="002F67C4"/>
    <w:rsid w:val="002F714A"/>
    <w:rsid w:val="003073C6"/>
    <w:rsid w:val="00323CED"/>
    <w:rsid w:val="00333D16"/>
    <w:rsid w:val="00342735"/>
    <w:rsid w:val="00343FB7"/>
    <w:rsid w:val="003441D2"/>
    <w:rsid w:val="00354C1B"/>
    <w:rsid w:val="003705FF"/>
    <w:rsid w:val="0037214B"/>
    <w:rsid w:val="003809D9"/>
    <w:rsid w:val="003828D1"/>
    <w:rsid w:val="003A3D27"/>
    <w:rsid w:val="003B4FE0"/>
    <w:rsid w:val="003B6E8F"/>
    <w:rsid w:val="003B73EE"/>
    <w:rsid w:val="003C61A1"/>
    <w:rsid w:val="003D0FDC"/>
    <w:rsid w:val="003D7280"/>
    <w:rsid w:val="003D7EF8"/>
    <w:rsid w:val="00402440"/>
    <w:rsid w:val="00417299"/>
    <w:rsid w:val="00430F7F"/>
    <w:rsid w:val="0044252A"/>
    <w:rsid w:val="00465046"/>
    <w:rsid w:val="004657F5"/>
    <w:rsid w:val="004702A7"/>
    <w:rsid w:val="004715D4"/>
    <w:rsid w:val="00473BB8"/>
    <w:rsid w:val="00482A9A"/>
    <w:rsid w:val="00492486"/>
    <w:rsid w:val="00494750"/>
    <w:rsid w:val="004A1F32"/>
    <w:rsid w:val="004B40AF"/>
    <w:rsid w:val="004B59CD"/>
    <w:rsid w:val="004C5356"/>
    <w:rsid w:val="004C7064"/>
    <w:rsid w:val="004D1C1C"/>
    <w:rsid w:val="004D7559"/>
    <w:rsid w:val="004E14C2"/>
    <w:rsid w:val="005263A3"/>
    <w:rsid w:val="0054056D"/>
    <w:rsid w:val="00560D87"/>
    <w:rsid w:val="00566B9A"/>
    <w:rsid w:val="00576AC1"/>
    <w:rsid w:val="005803C3"/>
    <w:rsid w:val="00582406"/>
    <w:rsid w:val="00592584"/>
    <w:rsid w:val="005B0CC4"/>
    <w:rsid w:val="005C37AA"/>
    <w:rsid w:val="005C5447"/>
    <w:rsid w:val="005D2266"/>
    <w:rsid w:val="005D2697"/>
    <w:rsid w:val="005D45CD"/>
    <w:rsid w:val="005D67B5"/>
    <w:rsid w:val="005E04B9"/>
    <w:rsid w:val="005E2218"/>
    <w:rsid w:val="006041F9"/>
    <w:rsid w:val="006050D1"/>
    <w:rsid w:val="00605F43"/>
    <w:rsid w:val="0060658E"/>
    <w:rsid w:val="00614FDB"/>
    <w:rsid w:val="00632A3F"/>
    <w:rsid w:val="00636515"/>
    <w:rsid w:val="006402B3"/>
    <w:rsid w:val="00646318"/>
    <w:rsid w:val="006666CF"/>
    <w:rsid w:val="006741CD"/>
    <w:rsid w:val="00686A91"/>
    <w:rsid w:val="00692078"/>
    <w:rsid w:val="006A5F7C"/>
    <w:rsid w:val="006B141D"/>
    <w:rsid w:val="006C3D2C"/>
    <w:rsid w:val="006D22CC"/>
    <w:rsid w:val="006D2F6B"/>
    <w:rsid w:val="006D7241"/>
    <w:rsid w:val="006E138A"/>
    <w:rsid w:val="00703BD5"/>
    <w:rsid w:val="007102A6"/>
    <w:rsid w:val="00715390"/>
    <w:rsid w:val="00725CA0"/>
    <w:rsid w:val="00731254"/>
    <w:rsid w:val="00750D93"/>
    <w:rsid w:val="00751F02"/>
    <w:rsid w:val="00780526"/>
    <w:rsid w:val="00796614"/>
    <w:rsid w:val="007A1405"/>
    <w:rsid w:val="007B22AF"/>
    <w:rsid w:val="007C4260"/>
    <w:rsid w:val="007D29FB"/>
    <w:rsid w:val="007D6DCC"/>
    <w:rsid w:val="007F6DA2"/>
    <w:rsid w:val="00816CC3"/>
    <w:rsid w:val="0081730F"/>
    <w:rsid w:val="008254D0"/>
    <w:rsid w:val="00831F1B"/>
    <w:rsid w:val="00846DCF"/>
    <w:rsid w:val="00852DC8"/>
    <w:rsid w:val="008802F0"/>
    <w:rsid w:val="00886673"/>
    <w:rsid w:val="0089381C"/>
    <w:rsid w:val="008A053C"/>
    <w:rsid w:val="008A16F5"/>
    <w:rsid w:val="008B15D5"/>
    <w:rsid w:val="008B2B57"/>
    <w:rsid w:val="008C49EA"/>
    <w:rsid w:val="008C5B23"/>
    <w:rsid w:val="008C65BC"/>
    <w:rsid w:val="008C6EFE"/>
    <w:rsid w:val="008D44BF"/>
    <w:rsid w:val="008E0B73"/>
    <w:rsid w:val="008E186F"/>
    <w:rsid w:val="008E1F83"/>
    <w:rsid w:val="008F20C3"/>
    <w:rsid w:val="008F6823"/>
    <w:rsid w:val="00902B7E"/>
    <w:rsid w:val="00910227"/>
    <w:rsid w:val="00912F87"/>
    <w:rsid w:val="00936A14"/>
    <w:rsid w:val="00960A40"/>
    <w:rsid w:val="00963091"/>
    <w:rsid w:val="0097262A"/>
    <w:rsid w:val="00992F32"/>
    <w:rsid w:val="00994F88"/>
    <w:rsid w:val="0099758E"/>
    <w:rsid w:val="009A4A2B"/>
    <w:rsid w:val="009A5B0A"/>
    <w:rsid w:val="009B03CC"/>
    <w:rsid w:val="009B08E6"/>
    <w:rsid w:val="009B6E65"/>
    <w:rsid w:val="009C4F9A"/>
    <w:rsid w:val="009D093E"/>
    <w:rsid w:val="009D57CE"/>
    <w:rsid w:val="009E7CBC"/>
    <w:rsid w:val="009F42B8"/>
    <w:rsid w:val="009F4A24"/>
    <w:rsid w:val="009F7D39"/>
    <w:rsid w:val="00A04218"/>
    <w:rsid w:val="00A17B61"/>
    <w:rsid w:val="00A43ABC"/>
    <w:rsid w:val="00A478F1"/>
    <w:rsid w:val="00A63172"/>
    <w:rsid w:val="00A6382D"/>
    <w:rsid w:val="00A63A86"/>
    <w:rsid w:val="00A81153"/>
    <w:rsid w:val="00A81C70"/>
    <w:rsid w:val="00A83CC9"/>
    <w:rsid w:val="00A90641"/>
    <w:rsid w:val="00A92867"/>
    <w:rsid w:val="00A97542"/>
    <w:rsid w:val="00AA4781"/>
    <w:rsid w:val="00AB2177"/>
    <w:rsid w:val="00AC07BB"/>
    <w:rsid w:val="00AC4B63"/>
    <w:rsid w:val="00AC4D63"/>
    <w:rsid w:val="00AE0BF5"/>
    <w:rsid w:val="00AE699C"/>
    <w:rsid w:val="00B13F19"/>
    <w:rsid w:val="00B14129"/>
    <w:rsid w:val="00B23088"/>
    <w:rsid w:val="00B26CB4"/>
    <w:rsid w:val="00B2759A"/>
    <w:rsid w:val="00B41120"/>
    <w:rsid w:val="00B50205"/>
    <w:rsid w:val="00B56BBF"/>
    <w:rsid w:val="00B6256D"/>
    <w:rsid w:val="00B6464D"/>
    <w:rsid w:val="00B649F4"/>
    <w:rsid w:val="00B80023"/>
    <w:rsid w:val="00BA0E2E"/>
    <w:rsid w:val="00BA770D"/>
    <w:rsid w:val="00BD1F39"/>
    <w:rsid w:val="00BF0F28"/>
    <w:rsid w:val="00C0071C"/>
    <w:rsid w:val="00C126CA"/>
    <w:rsid w:val="00C274D7"/>
    <w:rsid w:val="00C34189"/>
    <w:rsid w:val="00C410C5"/>
    <w:rsid w:val="00C65A62"/>
    <w:rsid w:val="00C65CD7"/>
    <w:rsid w:val="00C721E0"/>
    <w:rsid w:val="00C72C26"/>
    <w:rsid w:val="00C744FB"/>
    <w:rsid w:val="00C8362D"/>
    <w:rsid w:val="00C83EFC"/>
    <w:rsid w:val="00C91B9D"/>
    <w:rsid w:val="00C923E9"/>
    <w:rsid w:val="00C93987"/>
    <w:rsid w:val="00CA3217"/>
    <w:rsid w:val="00CB760A"/>
    <w:rsid w:val="00CD13D8"/>
    <w:rsid w:val="00CE08BE"/>
    <w:rsid w:val="00CE4F32"/>
    <w:rsid w:val="00CF5ABB"/>
    <w:rsid w:val="00CF72DD"/>
    <w:rsid w:val="00D02C1D"/>
    <w:rsid w:val="00D175BD"/>
    <w:rsid w:val="00D52679"/>
    <w:rsid w:val="00D5273B"/>
    <w:rsid w:val="00D5537E"/>
    <w:rsid w:val="00D729D4"/>
    <w:rsid w:val="00D77F1C"/>
    <w:rsid w:val="00D81115"/>
    <w:rsid w:val="00DA42B3"/>
    <w:rsid w:val="00DB7B94"/>
    <w:rsid w:val="00DC3409"/>
    <w:rsid w:val="00DE1B5D"/>
    <w:rsid w:val="00DE5B7D"/>
    <w:rsid w:val="00DE67EE"/>
    <w:rsid w:val="00DF0177"/>
    <w:rsid w:val="00DF163E"/>
    <w:rsid w:val="00DF3339"/>
    <w:rsid w:val="00DF43F9"/>
    <w:rsid w:val="00DF4797"/>
    <w:rsid w:val="00E008AB"/>
    <w:rsid w:val="00E05995"/>
    <w:rsid w:val="00E14910"/>
    <w:rsid w:val="00E207A8"/>
    <w:rsid w:val="00E2208E"/>
    <w:rsid w:val="00E27FEA"/>
    <w:rsid w:val="00E36441"/>
    <w:rsid w:val="00E41D75"/>
    <w:rsid w:val="00E449B6"/>
    <w:rsid w:val="00E47AAC"/>
    <w:rsid w:val="00E60480"/>
    <w:rsid w:val="00E6500D"/>
    <w:rsid w:val="00E65CA3"/>
    <w:rsid w:val="00E70459"/>
    <w:rsid w:val="00E83743"/>
    <w:rsid w:val="00E87A9C"/>
    <w:rsid w:val="00EA312C"/>
    <w:rsid w:val="00EB09E9"/>
    <w:rsid w:val="00EB0DB0"/>
    <w:rsid w:val="00EC0A68"/>
    <w:rsid w:val="00EC6557"/>
    <w:rsid w:val="00EE5033"/>
    <w:rsid w:val="00EE6B41"/>
    <w:rsid w:val="00EF1CDF"/>
    <w:rsid w:val="00EF4449"/>
    <w:rsid w:val="00EF62A3"/>
    <w:rsid w:val="00F021A2"/>
    <w:rsid w:val="00F02846"/>
    <w:rsid w:val="00F0349D"/>
    <w:rsid w:val="00F11B34"/>
    <w:rsid w:val="00F12267"/>
    <w:rsid w:val="00F24676"/>
    <w:rsid w:val="00F31129"/>
    <w:rsid w:val="00F525A4"/>
    <w:rsid w:val="00F54224"/>
    <w:rsid w:val="00F606B5"/>
    <w:rsid w:val="00F6091A"/>
    <w:rsid w:val="00F744F2"/>
    <w:rsid w:val="00F82A48"/>
    <w:rsid w:val="00F87639"/>
    <w:rsid w:val="00F942B5"/>
    <w:rsid w:val="00FA0643"/>
    <w:rsid w:val="00FA6CF5"/>
    <w:rsid w:val="00FB078F"/>
    <w:rsid w:val="00FB0995"/>
    <w:rsid w:val="00FB75EB"/>
    <w:rsid w:val="00FC2715"/>
    <w:rsid w:val="00FD3C23"/>
    <w:rsid w:val="00FE0655"/>
    <w:rsid w:val="00FE7395"/>
    <w:rsid w:val="00FF0E7A"/>
    <w:rsid w:val="00FF3290"/>
    <w:rsid w:val="00FF45E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A9795"/>
  <w15:docId w15:val="{3644936D-1FB2-434D-B7AB-019B4900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D20"/>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417299"/>
    <w:pPr>
      <w:keepNext/>
      <w:jc w:val="center"/>
      <w:outlineLvl w:val="0"/>
    </w:pPr>
    <w:rPr>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6E138A"/>
    <w:rPr>
      <w:color w:val="0563C1"/>
      <w:u w:val="single"/>
    </w:rPr>
  </w:style>
  <w:style w:type="paragraph" w:styleId="Paragraphedeliste">
    <w:name w:val="List Paragraph"/>
    <w:aliases w:val="titre 5"/>
    <w:basedOn w:val="Normal"/>
    <w:link w:val="ParagraphedelisteCar"/>
    <w:uiPriority w:val="34"/>
    <w:qFormat/>
    <w:rsid w:val="003809D9"/>
    <w:pPr>
      <w:ind w:left="720"/>
      <w:contextualSpacing/>
    </w:pPr>
  </w:style>
  <w:style w:type="character" w:customStyle="1" w:styleId="ParagraphedelisteCar">
    <w:name w:val="Paragraphe de liste Car"/>
    <w:aliases w:val="titre 5 Car"/>
    <w:link w:val="Paragraphedeliste"/>
    <w:uiPriority w:val="34"/>
    <w:locked/>
    <w:rsid w:val="006A5F7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rsid w:val="00417299"/>
    <w:rPr>
      <w:rFonts w:ascii="Times New Roman" w:eastAsia="Times New Roman" w:hAnsi="Times New Roman" w:cs="Times New Roman"/>
      <w:b/>
      <w:bCs/>
      <w:sz w:val="24"/>
      <w:szCs w:val="24"/>
      <w:u w:val="single"/>
      <w:lang w:eastAsia="fr-FR"/>
    </w:rPr>
  </w:style>
  <w:style w:type="paragraph" w:styleId="Sansinterligne">
    <w:name w:val="No Spacing"/>
    <w:uiPriority w:val="1"/>
    <w:qFormat/>
    <w:rsid w:val="00417299"/>
    <w:pPr>
      <w:spacing w:after="0" w:line="240" w:lineRule="auto"/>
    </w:pPr>
    <w:rPr>
      <w:rFonts w:ascii="Calibri" w:eastAsia="Calibri" w:hAnsi="Calibri" w:cs="Times New Roman"/>
    </w:rPr>
  </w:style>
  <w:style w:type="character" w:styleId="Marquedecommentaire">
    <w:name w:val="annotation reference"/>
    <w:basedOn w:val="Policepardfaut"/>
    <w:uiPriority w:val="99"/>
    <w:semiHidden/>
    <w:unhideWhenUsed/>
    <w:rsid w:val="00430F7F"/>
    <w:rPr>
      <w:sz w:val="16"/>
      <w:szCs w:val="16"/>
    </w:rPr>
  </w:style>
  <w:style w:type="paragraph" w:styleId="Commentaire">
    <w:name w:val="annotation text"/>
    <w:basedOn w:val="Normal"/>
    <w:link w:val="CommentaireCar"/>
    <w:uiPriority w:val="99"/>
    <w:semiHidden/>
    <w:unhideWhenUsed/>
    <w:rsid w:val="00430F7F"/>
    <w:rPr>
      <w:sz w:val="20"/>
      <w:szCs w:val="20"/>
    </w:rPr>
  </w:style>
  <w:style w:type="character" w:customStyle="1" w:styleId="CommentaireCar">
    <w:name w:val="Commentaire Car"/>
    <w:basedOn w:val="Policepardfaut"/>
    <w:link w:val="Commentaire"/>
    <w:uiPriority w:val="99"/>
    <w:semiHidden/>
    <w:rsid w:val="00430F7F"/>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30F7F"/>
    <w:rPr>
      <w:b/>
      <w:bCs/>
    </w:rPr>
  </w:style>
  <w:style w:type="character" w:customStyle="1" w:styleId="ObjetducommentaireCar">
    <w:name w:val="Objet du commentaire Car"/>
    <w:basedOn w:val="CommentaireCar"/>
    <w:link w:val="Objetducommentaire"/>
    <w:uiPriority w:val="99"/>
    <w:semiHidden/>
    <w:rsid w:val="00430F7F"/>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430F7F"/>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0F7F"/>
    <w:rPr>
      <w:rFonts w:ascii="Segoe UI" w:eastAsia="Times New Roman" w:hAnsi="Segoe UI" w:cs="Segoe UI"/>
      <w:sz w:val="18"/>
      <w:szCs w:val="18"/>
      <w:lang w:eastAsia="fr-FR"/>
    </w:rPr>
  </w:style>
  <w:style w:type="paragraph" w:styleId="En-tte">
    <w:name w:val="header"/>
    <w:basedOn w:val="Normal"/>
    <w:link w:val="En-tteCar"/>
    <w:uiPriority w:val="99"/>
    <w:unhideWhenUsed/>
    <w:rsid w:val="009F7D39"/>
    <w:pPr>
      <w:tabs>
        <w:tab w:val="center" w:pos="4536"/>
        <w:tab w:val="right" w:pos="9072"/>
      </w:tabs>
    </w:pPr>
  </w:style>
  <w:style w:type="character" w:customStyle="1" w:styleId="En-tteCar">
    <w:name w:val="En-tête Car"/>
    <w:basedOn w:val="Policepardfaut"/>
    <w:link w:val="En-tte"/>
    <w:uiPriority w:val="99"/>
    <w:rsid w:val="009F7D39"/>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9F7D39"/>
    <w:pPr>
      <w:tabs>
        <w:tab w:val="center" w:pos="4536"/>
        <w:tab w:val="right" w:pos="9072"/>
      </w:tabs>
    </w:pPr>
  </w:style>
  <w:style w:type="character" w:customStyle="1" w:styleId="PieddepageCar">
    <w:name w:val="Pied de page Car"/>
    <w:basedOn w:val="Policepardfaut"/>
    <w:link w:val="Pieddepage"/>
    <w:uiPriority w:val="99"/>
    <w:rsid w:val="009F7D39"/>
    <w:rPr>
      <w:rFonts w:ascii="Times New Roman" w:eastAsia="Times New Roman" w:hAnsi="Times New Roman" w:cs="Times New Roman"/>
      <w:sz w:val="24"/>
      <w:szCs w:val="24"/>
      <w:lang w:eastAsia="fr-FR"/>
    </w:rPr>
  </w:style>
  <w:style w:type="table" w:styleId="Grilledutableau">
    <w:name w:val="Table Grid"/>
    <w:basedOn w:val="TableauNormal"/>
    <w:uiPriority w:val="39"/>
    <w:rsid w:val="00FA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B646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Accentuation6">
    <w:name w:val="Grid Table 3 Accent 6"/>
    <w:basedOn w:val="TableauNormal"/>
    <w:uiPriority w:val="48"/>
    <w:rsid w:val="00B6464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Rvision">
    <w:name w:val="Revision"/>
    <w:hidden/>
    <w:uiPriority w:val="99"/>
    <w:semiHidden/>
    <w:rsid w:val="00123B58"/>
    <w:p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36910">
      <w:bodyDiv w:val="1"/>
      <w:marLeft w:val="0"/>
      <w:marRight w:val="0"/>
      <w:marTop w:val="0"/>
      <w:marBottom w:val="0"/>
      <w:divBdr>
        <w:top w:val="none" w:sz="0" w:space="0" w:color="auto"/>
        <w:left w:val="none" w:sz="0" w:space="0" w:color="auto"/>
        <w:bottom w:val="none" w:sz="0" w:space="0" w:color="auto"/>
        <w:right w:val="none" w:sz="0" w:space="0" w:color="auto"/>
      </w:divBdr>
    </w:div>
    <w:div w:id="161549302">
      <w:bodyDiv w:val="1"/>
      <w:marLeft w:val="0"/>
      <w:marRight w:val="0"/>
      <w:marTop w:val="0"/>
      <w:marBottom w:val="0"/>
      <w:divBdr>
        <w:top w:val="none" w:sz="0" w:space="0" w:color="auto"/>
        <w:left w:val="none" w:sz="0" w:space="0" w:color="auto"/>
        <w:bottom w:val="none" w:sz="0" w:space="0" w:color="auto"/>
        <w:right w:val="none" w:sz="0" w:space="0" w:color="auto"/>
      </w:divBdr>
    </w:div>
    <w:div w:id="431242845">
      <w:bodyDiv w:val="1"/>
      <w:marLeft w:val="0"/>
      <w:marRight w:val="0"/>
      <w:marTop w:val="0"/>
      <w:marBottom w:val="0"/>
      <w:divBdr>
        <w:top w:val="none" w:sz="0" w:space="0" w:color="auto"/>
        <w:left w:val="none" w:sz="0" w:space="0" w:color="auto"/>
        <w:bottom w:val="none" w:sz="0" w:space="0" w:color="auto"/>
        <w:right w:val="none" w:sz="0" w:space="0" w:color="auto"/>
      </w:divBdr>
    </w:div>
    <w:div w:id="920605394">
      <w:bodyDiv w:val="1"/>
      <w:marLeft w:val="0"/>
      <w:marRight w:val="0"/>
      <w:marTop w:val="0"/>
      <w:marBottom w:val="0"/>
      <w:divBdr>
        <w:top w:val="none" w:sz="0" w:space="0" w:color="auto"/>
        <w:left w:val="none" w:sz="0" w:space="0" w:color="auto"/>
        <w:bottom w:val="none" w:sz="0" w:space="0" w:color="auto"/>
        <w:right w:val="none" w:sz="0" w:space="0" w:color="auto"/>
      </w:divBdr>
    </w:div>
    <w:div w:id="962810387">
      <w:bodyDiv w:val="1"/>
      <w:marLeft w:val="0"/>
      <w:marRight w:val="0"/>
      <w:marTop w:val="0"/>
      <w:marBottom w:val="0"/>
      <w:divBdr>
        <w:top w:val="none" w:sz="0" w:space="0" w:color="auto"/>
        <w:left w:val="none" w:sz="0" w:space="0" w:color="auto"/>
        <w:bottom w:val="none" w:sz="0" w:space="0" w:color="auto"/>
        <w:right w:val="none" w:sz="0" w:space="0" w:color="auto"/>
      </w:divBdr>
    </w:div>
    <w:div w:id="1744529147">
      <w:bodyDiv w:val="1"/>
      <w:marLeft w:val="0"/>
      <w:marRight w:val="0"/>
      <w:marTop w:val="0"/>
      <w:marBottom w:val="0"/>
      <w:divBdr>
        <w:top w:val="none" w:sz="0" w:space="0" w:color="auto"/>
        <w:left w:val="none" w:sz="0" w:space="0" w:color="auto"/>
        <w:bottom w:val="none" w:sz="0" w:space="0" w:color="auto"/>
        <w:right w:val="none" w:sz="0" w:space="0" w:color="auto"/>
      </w:divBdr>
    </w:div>
    <w:div w:id="1797790117">
      <w:bodyDiv w:val="1"/>
      <w:marLeft w:val="0"/>
      <w:marRight w:val="0"/>
      <w:marTop w:val="0"/>
      <w:marBottom w:val="0"/>
      <w:divBdr>
        <w:top w:val="none" w:sz="0" w:space="0" w:color="auto"/>
        <w:left w:val="none" w:sz="0" w:space="0" w:color="auto"/>
        <w:bottom w:val="none" w:sz="0" w:space="0" w:color="auto"/>
        <w:right w:val="none" w:sz="0" w:space="0" w:color="auto"/>
      </w:divBdr>
    </w:div>
    <w:div w:id="1821967584">
      <w:bodyDiv w:val="1"/>
      <w:marLeft w:val="0"/>
      <w:marRight w:val="0"/>
      <w:marTop w:val="0"/>
      <w:marBottom w:val="0"/>
      <w:divBdr>
        <w:top w:val="none" w:sz="0" w:space="0" w:color="auto"/>
        <w:left w:val="none" w:sz="0" w:space="0" w:color="auto"/>
        <w:bottom w:val="none" w:sz="0" w:space="0" w:color="auto"/>
        <w:right w:val="none" w:sz="0" w:space="0" w:color="auto"/>
      </w:divBdr>
    </w:div>
    <w:div w:id="1873952203">
      <w:bodyDiv w:val="1"/>
      <w:marLeft w:val="0"/>
      <w:marRight w:val="0"/>
      <w:marTop w:val="0"/>
      <w:marBottom w:val="0"/>
      <w:divBdr>
        <w:top w:val="none" w:sz="0" w:space="0" w:color="auto"/>
        <w:left w:val="none" w:sz="0" w:space="0" w:color="auto"/>
        <w:bottom w:val="none" w:sz="0" w:space="0" w:color="auto"/>
        <w:right w:val="none" w:sz="0" w:space="0" w:color="auto"/>
      </w:divBdr>
    </w:div>
    <w:div w:id="1901940197">
      <w:bodyDiv w:val="1"/>
      <w:marLeft w:val="0"/>
      <w:marRight w:val="0"/>
      <w:marTop w:val="0"/>
      <w:marBottom w:val="0"/>
      <w:divBdr>
        <w:top w:val="none" w:sz="0" w:space="0" w:color="auto"/>
        <w:left w:val="none" w:sz="0" w:space="0" w:color="auto"/>
        <w:bottom w:val="none" w:sz="0" w:space="0" w:color="auto"/>
        <w:right w:val="none" w:sz="0" w:space="0" w:color="auto"/>
      </w:divBdr>
    </w:div>
    <w:div w:id="1943804772">
      <w:bodyDiv w:val="1"/>
      <w:marLeft w:val="0"/>
      <w:marRight w:val="0"/>
      <w:marTop w:val="0"/>
      <w:marBottom w:val="0"/>
      <w:divBdr>
        <w:top w:val="none" w:sz="0" w:space="0" w:color="auto"/>
        <w:left w:val="none" w:sz="0" w:space="0" w:color="auto"/>
        <w:bottom w:val="none" w:sz="0" w:space="0" w:color="auto"/>
        <w:right w:val="none" w:sz="0" w:space="0" w:color="auto"/>
      </w:divBdr>
    </w:div>
    <w:div w:id="202906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1436</Words>
  <Characters>7899</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Coordo Adjoint</dc:creator>
  <cp:lastModifiedBy>Utilisateur Windows</cp:lastModifiedBy>
  <cp:revision>9</cp:revision>
  <cp:lastPrinted>2021-06-01T14:08:00Z</cp:lastPrinted>
  <dcterms:created xsi:type="dcterms:W3CDTF">2022-12-14T13:03:00Z</dcterms:created>
  <dcterms:modified xsi:type="dcterms:W3CDTF">2022-12-19T14:45:00Z</dcterms:modified>
</cp:coreProperties>
</file>